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roup A received a single final cumulative assessment (</w:t>
      </w:r>
      <w:proofErr w:type="spellStart"/>
      <w:r>
        <w:t>unchunked</w:t>
      </w:r>
      <w:proofErr w:type="spellEnd"/>
      <w:r>
        <w:t xml:space="preserve">)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9"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10"/>
      <w:r w:rsidR="00880C31" w:rsidRPr="007E5558">
        <w:t xml:space="preserve"> a pre-co</w:t>
      </w:r>
      <w:r w:rsidRPr="007E5558">
        <w:t>ntent</w:t>
      </w:r>
      <w:commentRangeEnd w:id="10"/>
      <w:r w:rsidRPr="007E5558">
        <w:commentReference w:id="10"/>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1"/>
      <w:commentRangeEnd w:id="11"/>
      <w:r w:rsidR="00BB24ED" w:rsidRPr="007E5558">
        <w:commentReference w:id="11"/>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2" w:name="_Ref171501957"/>
      <w:r>
        <w:t xml:space="preserve">Figure </w:t>
      </w:r>
      <w:fldSimple w:instr=" SEQ Figure \* ARABIC ">
        <w:r w:rsidR="00CC7746">
          <w:rPr>
            <w:noProof/>
          </w:rPr>
          <w:t>1</w:t>
        </w:r>
      </w:fldSimple>
      <w:bookmarkEnd w:id="12"/>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3"/>
      <w:r>
        <w:t xml:space="preserve"> student was required to complete all these assessments in one sitting because progress could not be saved</w:t>
      </w:r>
      <w:commentRangeEnd w:id="13"/>
      <w:r>
        <w:rPr>
          <w:rStyle w:val="CommentReference"/>
        </w:rPr>
        <w:commentReference w:id="13"/>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4" w:name="_Ref171501978"/>
      <w:r>
        <w:t xml:space="preserve">Table </w:t>
      </w:r>
      <w:fldSimple w:instr=" SEQ Table \* ARABIC ">
        <w:r w:rsidR="00985112">
          <w:rPr>
            <w:noProof/>
          </w:rPr>
          <w:t>1</w:t>
        </w:r>
      </w:fldSimple>
      <w:bookmarkEnd w:id="14"/>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5" w:name="_Ref171502012"/>
      <w:r>
        <w:t xml:space="preserve">Table </w:t>
      </w:r>
      <w:fldSimple w:instr=" SEQ Table \* ARABIC ">
        <w:r w:rsidR="00985112">
          <w:rPr>
            <w:noProof/>
          </w:rPr>
          <w:t>2</w:t>
        </w:r>
      </w:fldSimple>
      <w:bookmarkEnd w:id="15"/>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an ‘</w:t>
      </w:r>
      <w:proofErr w:type="spellStart"/>
      <w:r w:rsidR="00F50E8D">
        <w:t>unchunked</w:t>
      </w:r>
      <w:proofErr w:type="spellEnd"/>
      <w:r w:rsidR="00F50E8D">
        <w:t xml:space="preserve">’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 xml:space="preserve">an </w:t>
      </w:r>
      <w:proofErr w:type="spellStart"/>
      <w:r w:rsidR="00F50E8D">
        <w:t>unchunked</w:t>
      </w:r>
      <w:proofErr w:type="spellEnd"/>
      <w:r w:rsidR="00F50E8D">
        <w:t xml:space="preserve">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proofErr w:type="spellStart"/>
      <w:r w:rsidR="00876281">
        <w:t>unchunked</w:t>
      </w:r>
      <w:proofErr w:type="spellEnd"/>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6" w:name="_Ref171502081"/>
      <w:r>
        <w:t xml:space="preserve">Table </w:t>
      </w:r>
      <w:fldSimple w:instr=" SEQ Table \* ARABIC ">
        <w:r w:rsidR="00985112">
          <w:rPr>
            <w:noProof/>
          </w:rPr>
          <w:t>3</w:t>
        </w:r>
      </w:fldSimple>
      <w:bookmarkEnd w:id="16"/>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w:t>
            </w:r>
            <w:proofErr w:type="spellStart"/>
            <w:r w:rsidRPr="00651506">
              <w:rPr>
                <w:rFonts w:cs="Times New Roman"/>
                <w:sz w:val="20"/>
                <w:szCs w:val="20"/>
              </w:rPr>
              <w:t>Unchunked</w:t>
            </w:r>
            <w:proofErr w:type="spellEnd"/>
            <w:r w:rsidRPr="00651506">
              <w:rPr>
                <w:rFonts w:cs="Times New Roman"/>
                <w:sz w:val="20"/>
                <w:szCs w:val="20"/>
              </w:rPr>
              <w:t>”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7"/>
            <w:r w:rsidRPr="00651506">
              <w:rPr>
                <w:rFonts w:cs="Times New Roman"/>
                <w:sz w:val="20"/>
                <w:szCs w:val="20"/>
              </w:rPr>
              <w:t>Less accurate representation of student knowledge</w:t>
            </w:r>
            <w:commentRangeEnd w:id="17"/>
            <w:r w:rsidRPr="00651506">
              <w:rPr>
                <w:rStyle w:val="CommentReference"/>
                <w:sz w:val="20"/>
                <w:szCs w:val="20"/>
              </w:rPr>
              <w:commentReference w:id="17"/>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8"/>
            <w:r w:rsidRPr="00651506">
              <w:rPr>
                <w:rFonts w:cs="Times New Roman"/>
                <w:sz w:val="20"/>
                <w:szCs w:val="20"/>
              </w:rPr>
              <w:t xml:space="preserve"> accurate representation of student knowled</w:t>
            </w:r>
            <w:commentRangeEnd w:id="18"/>
            <w:r w:rsidR="00C15FEC" w:rsidRPr="00651506">
              <w:rPr>
                <w:rStyle w:val="CommentReference"/>
                <w:sz w:val="20"/>
                <w:szCs w:val="20"/>
              </w:rPr>
              <w:commentReference w:id="18"/>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9"/>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9"/>
            <w:r w:rsidR="0046364A" w:rsidRPr="00651506">
              <w:rPr>
                <w:rStyle w:val="CommentReference"/>
                <w:sz w:val="20"/>
                <w:szCs w:val="20"/>
              </w:rPr>
              <w:commentReference w:id="19"/>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20"/>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20"/>
      <w:r w:rsidR="002D7D93">
        <w:rPr>
          <w:rStyle w:val="CommentReference"/>
        </w:rPr>
        <w:commentReference w:id="20"/>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1" w:name="_Ref171502116"/>
      <w:r>
        <w:lastRenderedPageBreak/>
        <w:t xml:space="preserve">Table </w:t>
      </w:r>
      <w:fldSimple w:instr=" SEQ Table \* ARABIC ">
        <w:r w:rsidR="00985112">
          <w:rPr>
            <w:noProof/>
          </w:rPr>
          <w:t>4</w:t>
        </w:r>
      </w:fldSimple>
      <w:bookmarkEnd w:id="21"/>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suggesting that course content </w:t>
      </w:r>
      <w:r w:rsidR="000B4876">
        <w:t xml:space="preserve">may </w:t>
      </w:r>
      <w:r w:rsidR="00EA5F86">
        <w:t xml:space="preserve">enhance students' confidence in their academic abilities, even as their interest levels </w:t>
      </w:r>
      <w:r w:rsidR="000B4876">
        <w:t>decline</w:t>
      </w:r>
      <w:r w:rsidR="00EA5F86">
        <w:t>.</w:t>
      </w:r>
    </w:p>
    <w:p w14:paraId="5D111CE7" w14:textId="233AA38C" w:rsidR="00444117" w:rsidRPr="00444117" w:rsidRDefault="00A92AF0" w:rsidP="00A92AF0">
      <w:pPr>
        <w:jc w:val="center"/>
      </w:pPr>
      <w:r>
        <w:rPr>
          <w:noProof/>
        </w:rPr>
        <w:lastRenderedPageBreak/>
        <w:drawing>
          <wp:inline distT="0" distB="0" distL="0" distR="0" wp14:anchorId="490647F8" wp14:editId="2029DFCA">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22" w:name="_Ref171507587"/>
      <w:r>
        <w:t xml:space="preserve">Figure </w:t>
      </w:r>
      <w:fldSimple w:instr=" SEQ Figure \* ARABIC ">
        <w:r w:rsidR="00CC7746">
          <w:rPr>
            <w:noProof/>
          </w:rPr>
          <w:t>2</w:t>
        </w:r>
      </w:fldSimple>
      <w:bookmarkEnd w:id="22"/>
      <w:r>
        <w:t>:</w:t>
      </w:r>
      <w:r w:rsidRPr="00444117">
        <w:t xml:space="preserve"> </w:t>
      </w:r>
      <w:r>
        <w:t>Int</w:t>
      </w:r>
      <w:commentRangeStart w:id="23"/>
      <w:r>
        <w:t>erest</w:t>
      </w:r>
      <w:r w:rsidRPr="00444117">
        <w:t xml:space="preserve"> </w:t>
      </w:r>
      <w:r>
        <w:t>(left</w:t>
      </w:r>
      <w:r w:rsidR="00261831">
        <w:t>, 5-pt scale</w:t>
      </w:r>
      <w:r>
        <w:t>)</w:t>
      </w:r>
      <w:commentRangeEnd w:id="23"/>
      <w:r w:rsidR="00261831">
        <w:rPr>
          <w:rStyle w:val="CommentReference"/>
          <w:b w:val="0"/>
          <w:iCs w:val="0"/>
        </w:rPr>
        <w:commentReference w:id="23"/>
      </w:r>
      <w:r>
        <w:t xml:space="preserve"> </w:t>
      </w:r>
      <w:r w:rsidRPr="00444117">
        <w:t xml:space="preserve">and </w:t>
      </w:r>
      <w:r>
        <w:t>Se</w:t>
      </w:r>
      <w:commentRangeStart w:id="24"/>
      <w:commentRangeEnd w:id="24"/>
      <w:r>
        <w:rPr>
          <w:rStyle w:val="CommentReference"/>
          <w:b w:val="0"/>
          <w:iCs w:val="0"/>
        </w:rPr>
        <w:commentReference w:id="24"/>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20B378B1">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25" w:name="_Ref171507600"/>
      <w:r>
        <w:t xml:space="preserve">Figure </w:t>
      </w:r>
      <w:fldSimple w:instr=" SEQ Figure \* ARABIC ">
        <w:r w:rsidR="00CC7746">
          <w:rPr>
            <w:noProof/>
          </w:rPr>
          <w:t>3</w:t>
        </w:r>
      </w:fldSimple>
      <w:bookmarkEnd w:id="25"/>
      <w:r>
        <w:t xml:space="preserve">: </w:t>
      </w:r>
      <w:r w:rsidR="000B4876">
        <w:t xml:space="preserve">Changes in </w:t>
      </w:r>
      <w:r>
        <w:t>Interest an</w:t>
      </w:r>
      <w:commentRangeStart w:id="26"/>
      <w:commentRangeStart w:id="27"/>
      <w:r>
        <w:t>d Self-Efficacy</w:t>
      </w:r>
      <w:commentRangeEnd w:id="26"/>
      <w:r>
        <w:rPr>
          <w:rStyle w:val="CommentReference"/>
          <w:b w:val="0"/>
          <w:iCs w:val="0"/>
        </w:rPr>
        <w:commentReference w:id="26"/>
      </w:r>
      <w:commentRangeEnd w:id="27"/>
      <w:r>
        <w:rPr>
          <w:rStyle w:val="CommentReference"/>
          <w:b w:val="0"/>
          <w:iCs w:val="0"/>
        </w:rPr>
        <w:commentReference w:id="27"/>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8"/>
      <w:commentRangeStart w:id="29"/>
      <w:r>
        <w:rPr>
          <w:rFonts w:eastAsia="Times New Roman" w:cs="Times New Roman"/>
          <w:i/>
          <w:iCs/>
          <w:noProof/>
          <w:kern w:val="0"/>
          <w:szCs w:val="24"/>
          <w14:ligatures w14:val="none"/>
        </w:rPr>
        <w:drawing>
          <wp:inline distT="0" distB="0" distL="0" distR="0" wp14:anchorId="73DF831C" wp14:editId="5FCEEEFE">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876503">
        <w:rPr>
          <w:rStyle w:val="CommentReference"/>
        </w:rPr>
        <w:commentReference w:id="28"/>
      </w:r>
      <w:commentRangeEnd w:id="29"/>
      <w:r w:rsidR="00515F8E">
        <w:rPr>
          <w:rStyle w:val="CommentReference"/>
        </w:rPr>
        <w:commentReference w:id="29"/>
      </w:r>
    </w:p>
    <w:p w14:paraId="15B8F6C4" w14:textId="337A2563" w:rsidR="00463F99" w:rsidRDefault="00D87455" w:rsidP="00D87455">
      <w:pPr>
        <w:pStyle w:val="Caption"/>
        <w:jc w:val="center"/>
        <w:rPr>
          <w:rFonts w:cs="Times New Roman"/>
          <w:bCs/>
          <w:iCs w:val="0"/>
          <w:szCs w:val="24"/>
        </w:rPr>
      </w:pPr>
      <w:bookmarkStart w:id="30" w:name="_Ref171507655"/>
      <w:r>
        <w:t xml:space="preserve">Figure </w:t>
      </w:r>
      <w:fldSimple w:instr=" SEQ Figure \* ARABIC ">
        <w:r w:rsidR="00CC7746">
          <w:rPr>
            <w:noProof/>
          </w:rPr>
          <w:t>4</w:t>
        </w:r>
      </w:fldSimple>
      <w:bookmarkEnd w:id="30"/>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1CE03145">
            <wp:extent cx="3581400" cy="3437914"/>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8594" cy="3444820"/>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31" w:name="_Ref171507687"/>
      <w:r>
        <w:t xml:space="preserve">Figure </w:t>
      </w:r>
      <w:fldSimple w:instr=" SEQ Figure \* ARABIC ">
        <w:r w:rsidR="00CC7746">
          <w:rPr>
            <w:noProof/>
          </w:rPr>
          <w:t>5</w:t>
        </w:r>
      </w:fldSimple>
      <w:bookmarkEnd w:id="31"/>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2" w:name="_Ref171507702"/>
      <w:r>
        <w:t xml:space="preserve">Table </w:t>
      </w:r>
      <w:fldSimple w:instr=" SEQ Table \* ARABIC ">
        <w:r w:rsidR="00985112">
          <w:rPr>
            <w:noProof/>
          </w:rPr>
          <w:t>5</w:t>
        </w:r>
      </w:fldSimple>
      <w:bookmarkEnd w:id="32"/>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3"/>
      <w:r w:rsidR="00F27A31">
        <w:rPr>
          <w:rStyle w:val="CommentReference"/>
        </w:rPr>
        <w:commentReference w:id="3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56ABEE42">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54337F6A">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4" w:name="_Ref171511667"/>
    </w:p>
    <w:p w14:paraId="6E3379D2" w14:textId="1FDEBB27" w:rsidR="00FF7B0E" w:rsidRPr="00FF7B0E" w:rsidRDefault="00FF7B0E" w:rsidP="00876C01">
      <w:pPr>
        <w:pStyle w:val="Caption"/>
        <w:jc w:val="center"/>
      </w:pPr>
      <w:bookmarkStart w:id="35" w:name="_Ref178013865"/>
      <w:r>
        <w:t xml:space="preserve">Figure </w:t>
      </w:r>
      <w:fldSimple w:instr=" SEQ Figure \* ARABIC ">
        <w:r w:rsidR="00CC7746">
          <w:rPr>
            <w:noProof/>
          </w:rPr>
          <w:t>6</w:t>
        </w:r>
      </w:fldSimple>
      <w:bookmarkEnd w:id="34"/>
      <w:bookmarkEnd w:id="3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6" w:author="Rovey, Joshua Lucas [2]" w:date="2024-07-25T15:30:00Z"/>
          <w:rFonts w:eastAsia="Times New Roman" w:cs="Times New Roman"/>
          <w:kern w:val="0"/>
          <w:szCs w:val="24"/>
          <w14:ligatures w14:val="none"/>
        </w:rPr>
      </w:pPr>
    </w:p>
    <w:p w14:paraId="7EB9B63B" w14:textId="45B4FDD7" w:rsidR="003E7225" w:rsidRDefault="00FF7B0E" w:rsidP="00DD7493">
      <w:pPr>
        <w:rPr>
          <w:ins w:id="3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0C953C35">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Ref171507742"/>
    </w:p>
    <w:p w14:paraId="34989A64" w14:textId="508133EE"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 xml:space="preserve">Final Assessment Results from Interest </w:t>
      </w:r>
      <w:r w:rsidR="00560341">
        <w:t xml:space="preserve">(5-pt scale) </w:t>
      </w:r>
      <w:r w:rsidRPr="002C5C32">
        <w:t>and Self-Effi</w:t>
      </w:r>
      <w:commentRangeStart w:id="39"/>
      <w:r w:rsidRPr="002C5C32">
        <w:t xml:space="preserve">cacy </w:t>
      </w:r>
      <w:r w:rsidR="00560341">
        <w:t xml:space="preserve">(7-pt scale) </w:t>
      </w:r>
      <w:r w:rsidRPr="002C5C32">
        <w:t>Surve</w:t>
      </w:r>
      <w:commentRangeEnd w:id="39"/>
      <w:r w:rsidR="00961ABB">
        <w:rPr>
          <w:rStyle w:val="CommentReference"/>
          <w:b w:val="0"/>
          <w:iCs w:val="0"/>
        </w:rPr>
        <w:commentReference w:id="39"/>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0" w:name="_Ref171507776"/>
      <w:r>
        <w:t xml:space="preserve">Table </w:t>
      </w:r>
      <w:fldSimple w:instr=" SEQ Table \* ARABIC ">
        <w:r w:rsidR="00985112">
          <w:rPr>
            <w:noProof/>
          </w:rPr>
          <w:t>6</w:t>
        </w:r>
      </w:fldSimple>
      <w:bookmarkEnd w:id="40"/>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1"/>
      <w:r w:rsidRPr="006843AE">
        <w:rPr>
          <w:rFonts w:cs="Times New Roman"/>
          <w:bCs/>
          <w:iCs w:val="0"/>
          <w:szCs w:val="24"/>
        </w:rPr>
        <w:t xml:space="preserve">n Hypothesis </w:t>
      </w:r>
      <w:commentRangeEnd w:id="41"/>
      <w:r>
        <w:rPr>
          <w:rStyle w:val="CommentReference"/>
          <w:b w:val="0"/>
          <w:iCs w:val="0"/>
        </w:rPr>
        <w:commentReference w:id="41"/>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2"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Pr="001219A8" w:rsidRDefault="00FD2871"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lastRenderedPageBreak/>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43"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t>Online Video Content Access</w:t>
      </w:r>
    </w:p>
    <w:p w14:paraId="6C887E3C" w14:textId="1540F8ED"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usage.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4"/>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4"/>
      <w:r w:rsidR="00F9689E">
        <w:rPr>
          <w:rStyle w:val="CommentReference"/>
        </w:rPr>
        <w:commentReference w:id="44"/>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7D1B55DA"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course </w:t>
      </w:r>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A common trend is observed where views are initially high at the start of each module</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but tend to decrease as the module progresses. This pattern suggests that students are most engaged at the beginning of a new topic,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uptick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The initial videos of Module 1 </w:t>
      </w:r>
      <w:r w:rsidR="0007517E">
        <w:rPr>
          <w:rFonts w:eastAsia="Times New Roman" w:cs="Times New Roman"/>
          <w:kern w:val="0"/>
          <w:szCs w:val="24"/>
          <w14:ligatures w14:val="none"/>
        </w:rPr>
        <w:t>show</w:t>
      </w:r>
      <w:r w:rsidR="00E8789D" w:rsidRPr="00C17C32">
        <w:rPr>
          <w:rFonts w:eastAsia="Times New Roman" w:cs="Times New Roman"/>
          <w:kern w:val="0"/>
          <w:szCs w:val="24"/>
          <w14:ligatures w14:val="none"/>
        </w:rPr>
        <w:t xml:space="preserve"> similar view counts to the peak observed in Module 3, indicating a strong start to the </w:t>
      </w:r>
      <w:commentRangeStart w:id="45"/>
      <w:r w:rsidR="00E8789D" w:rsidRPr="00C17C32">
        <w:rPr>
          <w:rFonts w:eastAsia="Times New Roman" w:cs="Times New Roman"/>
          <w:kern w:val="0"/>
          <w:szCs w:val="24"/>
          <w14:ligatures w14:val="none"/>
        </w:rPr>
        <w:t>course</w:t>
      </w:r>
      <w:commentRangeEnd w:id="45"/>
      <w:r w:rsidR="00A75549">
        <w:rPr>
          <w:rStyle w:val="CommentReference"/>
        </w:rPr>
        <w:commentReference w:id="45"/>
      </w:r>
      <w:r w:rsidR="00E8789D" w:rsidRPr="00C17C32">
        <w:rPr>
          <w:rFonts w:eastAsia="Times New Roman" w:cs="Times New Roman"/>
          <w:kern w:val="0"/>
          <w:szCs w:val="24"/>
          <w14:ligatures w14:val="none"/>
        </w:rPr>
        <w:t>.</w:t>
      </w:r>
    </w:p>
    <w:p w14:paraId="123783BA" w14:textId="77777777" w:rsidR="006C7673" w:rsidRDefault="006C7673" w:rsidP="00E8789D">
      <w:pPr>
        <w:rPr>
          <w:rFonts w:eastAsia="Times New Roman" w:cs="Times New Roman"/>
          <w:kern w:val="0"/>
          <w:szCs w:val="24"/>
          <w14:ligatures w14:val="none"/>
        </w:rPr>
      </w:pPr>
    </w:p>
    <w:p w14:paraId="76A8221C" w14:textId="2BEDAF14" w:rsidR="00E8789D" w:rsidRPr="00087F0E" w:rsidRDefault="00087F0E" w:rsidP="00E8789D">
      <w:pPr>
        <w:rPr>
          <w:rFonts w:eastAsia="Times New Roman" w:cs="Times New Roman"/>
          <w:kern w:val="0"/>
          <w:szCs w:val="24"/>
          <w14:ligatures w14:val="none"/>
        </w:rPr>
      </w:pPr>
      <w:r w:rsidRPr="00087F0E">
        <w:rPr>
          <w:rFonts w:eastAsia="Times New Roman" w:cs="Times New Roman"/>
          <w:kern w:val="0"/>
          <w:szCs w:val="24"/>
          <w14:ligatures w14:val="none"/>
        </w:rPr>
        <w:t xml:space="preserve">Group A, with 32 students, and Group B, with 26 students, started the course with similar engagement, both </w:t>
      </w:r>
      <w:r w:rsidR="006C7673">
        <w:rPr>
          <w:rFonts w:eastAsia="Times New Roman" w:cs="Times New Roman"/>
          <w:kern w:val="0"/>
          <w:szCs w:val="24"/>
          <w14:ligatures w14:val="none"/>
        </w:rPr>
        <w:t>with</w:t>
      </w:r>
      <w:r w:rsidR="006C7673" w:rsidRPr="00087F0E">
        <w:rPr>
          <w:rFonts w:eastAsia="Times New Roman" w:cs="Times New Roman"/>
          <w:kern w:val="0"/>
          <w:szCs w:val="24"/>
          <w14:ligatures w14:val="none"/>
        </w:rPr>
        <w:t xml:space="preserve"> </w:t>
      </w:r>
      <w:r w:rsidRPr="00087F0E">
        <w:rPr>
          <w:rFonts w:eastAsia="Times New Roman" w:cs="Times New Roman"/>
          <w:kern w:val="0"/>
          <w:szCs w:val="24"/>
          <w14:ligatures w14:val="none"/>
        </w:rPr>
        <w:t xml:space="preserve">over 50 views on the first video. In Modules 1 and 2, Group A consistently had more views, reflecting stronger early engagement, but by Module 3, both groups had similar view counts. At the beginning of Module 4, views were again comparable, but Group B surpassed Group A for </w:t>
      </w:r>
      <w:proofErr w:type="gramStart"/>
      <w:r w:rsidRPr="00087F0E">
        <w:rPr>
          <w:rFonts w:eastAsia="Times New Roman" w:cs="Times New Roman"/>
          <w:kern w:val="0"/>
          <w:szCs w:val="24"/>
          <w14:ligatures w14:val="none"/>
        </w:rPr>
        <w:t>the majority of</w:t>
      </w:r>
      <w:proofErr w:type="gramEnd"/>
      <w:r w:rsidRPr="00087F0E">
        <w:rPr>
          <w:rFonts w:eastAsia="Times New Roman" w:cs="Times New Roman"/>
          <w:kern w:val="0"/>
          <w:szCs w:val="24"/>
          <w14:ligatures w14:val="none"/>
        </w:rPr>
        <w:t xml:space="preserve"> the remaining videos. Despite this shift, by the end of the course, Group A displayed higher interest levels, while Group B showed greater self-efficacy.</w:t>
      </w:r>
    </w:p>
    <w:p w14:paraId="49F69C68" w14:textId="31DDF3A5" w:rsidR="00042564" w:rsidRDefault="00F30900" w:rsidP="00F30900">
      <w:pPr>
        <w:jc w:val="center"/>
      </w:pPr>
      <w:r>
        <w:rPr>
          <w:noProof/>
        </w:rPr>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46" w:name="_Ref171507947"/>
      <w:r>
        <w:t xml:space="preserve">Figure </w:t>
      </w:r>
      <w:fldSimple w:instr=" SEQ Figure \* ARABIC ">
        <w:r w:rsidR="00CC7746">
          <w:rPr>
            <w:noProof/>
          </w:rPr>
          <w:t>8</w:t>
        </w:r>
      </w:fldSimple>
      <w:bookmarkEnd w:id="46"/>
      <w:r>
        <w:t xml:space="preserve">: </w:t>
      </w:r>
      <w:r w:rsidR="00F73DAD">
        <w:t xml:space="preserve">Number of </w:t>
      </w:r>
      <w:r w:rsidRPr="00B25DD1">
        <w:t xml:space="preserve">Views </w:t>
      </w:r>
      <w:commentRangeStart w:id="47"/>
      <w:r w:rsidR="007617E7">
        <w:t>befo</w:t>
      </w:r>
      <w:commentRangeEnd w:id="47"/>
      <w:r w:rsidR="00352EA6">
        <w:rPr>
          <w:rStyle w:val="CommentReference"/>
          <w:b w:val="0"/>
          <w:iCs w:val="0"/>
        </w:rPr>
        <w:commentReference w:id="47"/>
      </w:r>
      <w:r w:rsidR="007617E7">
        <w:t>re final assessment</w:t>
      </w:r>
    </w:p>
    <w:p w14:paraId="5AB2126A" w14:textId="77777777" w:rsidR="00A22C35" w:rsidRDefault="00A22C35" w:rsidP="009C3992">
      <w:pPr>
        <w:rPr>
          <w:ins w:id="48" w:author="Rovey, Joshua Lucas" w:date="2024-09-24T13:44:00Z" w16du:dateUtc="2024-09-24T18:44:00Z"/>
        </w:rPr>
      </w:pPr>
    </w:p>
    <w:p w14:paraId="0181FD52" w14:textId="41311866" w:rsidR="009C3992" w:rsidRDefault="009C3992" w:rsidP="00744ADD">
      <w:commentRangeStart w:id="49"/>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r w:rsidR="00BB42CE">
        <w:t xml:space="preserve">  </w:t>
      </w:r>
      <w:r w:rsidR="00BB42CE" w:rsidRPr="00087F0E">
        <w:t xml:space="preserve">This is likely due to its utility in addressing two specific quiz questions in Module 3, where students engaged with the video just enough to gather the necessary information, resulting in </w:t>
      </w:r>
      <w:proofErr w:type="gramStart"/>
      <w:r w:rsidR="00BB42CE" w:rsidRPr="00087F0E">
        <w:t>lower</w:t>
      </w:r>
      <w:proofErr w:type="gramEnd"/>
      <w:r w:rsidR="00BB42CE" w:rsidRPr="00087F0E">
        <w:t xml:space="preserve"> overall view percentage despite its length.</w:t>
      </w:r>
      <w:r w:rsidR="00BB42CE">
        <w:t xml:space="preserve"> </w:t>
      </w:r>
    </w:p>
    <w:p w14:paraId="72DFF194" w14:textId="77777777" w:rsidR="009C3992" w:rsidRPr="00087F0E" w:rsidRDefault="009C3992" w:rsidP="009C3992"/>
    <w:p w14:paraId="30239998" w14:textId="24F99EC7" w:rsidR="00CA3372" w:rsidRPr="00B44D69" w:rsidRDefault="009C3992" w:rsidP="00CA3372">
      <w:pPr>
        <w:spacing w:after="240"/>
      </w:pPr>
      <w:r w:rsidRPr="00087F0E">
        <w:t xml:space="preserve">Introductory videos in Modules 2, 3, and 4, which serve as overviews, consistently showed the </w:t>
      </w:r>
      <w:r w:rsidR="00452A7D">
        <w:t>longest</w:t>
      </w:r>
      <w:r w:rsidRPr="00087F0E">
        <w:t xml:space="preserve"> view durations</w:t>
      </w:r>
      <w:r w:rsidR="00452A7D">
        <w:t xml:space="preserve"> within</w:t>
      </w:r>
      <w:r w:rsidR="00452A7D" w:rsidRPr="00087F0E">
        <w:t xml:space="preserve"> their modules</w:t>
      </w:r>
      <w:r w:rsidR="00452A7D">
        <w:t xml:space="preserve"> with an average of 35 and 34 seconds for Group A and B respectively</w:t>
      </w:r>
      <w:r w:rsidR="00452A7D">
        <w:t xml:space="preserve">. While the rest of the modules averaged 30 and 25 seconds for Group A and B respectively. This </w:t>
      </w:r>
      <w:r w:rsidR="00452A7D" w:rsidRPr="00087F0E">
        <w:t>suggest</w:t>
      </w:r>
      <w:r w:rsidR="00452A7D">
        <w:t>s</w:t>
      </w:r>
      <w:r w:rsidR="00452A7D" w:rsidRPr="00087F0E">
        <w:t xml:space="preserve"> that students may skip these sections in anticipation of more technical </w:t>
      </w:r>
      <w:r w:rsidR="00452A7D" w:rsidRPr="00087F0E">
        <w:t>content.</w:t>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49"/>
      <w:r w:rsidR="00452A7D" w:rsidRPr="00087F0E">
        <w:t>engagement.</w:t>
      </w:r>
      <w:r w:rsidR="00F41F47">
        <w:rPr>
          <w:rStyle w:val="CommentReference"/>
        </w:rPr>
        <w:commentReference w:id="49"/>
      </w:r>
      <w:r w:rsidR="00CA3372">
        <w:t xml:space="preserve"> </w:t>
      </w:r>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drawing>
          <wp:inline distT="0" distB="0" distL="0" distR="0" wp14:anchorId="44EC4CF9" wp14:editId="07AAC819">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3CA4293C" w14:textId="4C85374D" w:rsidR="00C97CA7" w:rsidRDefault="00CC7746" w:rsidP="00F30900">
      <w:pPr>
        <w:pStyle w:val="Caption"/>
        <w:jc w:val="center"/>
        <w:rPr>
          <w:rFonts w:cs="Times New Roman"/>
          <w:bCs/>
          <w:iCs w:val="0"/>
          <w:szCs w:val="24"/>
        </w:rPr>
      </w:pPr>
      <w:bookmarkStart w:id="50" w:name="_Ref178014033"/>
      <w:r>
        <w:t xml:space="preserve">Figure </w:t>
      </w:r>
      <w:fldSimple w:instr=" SEQ Figure \* ARABIC ">
        <w:r>
          <w:rPr>
            <w:noProof/>
          </w:rPr>
          <w:t>9</w:t>
        </w:r>
      </w:fldSimple>
      <w:bookmarkEnd w:id="50"/>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51"/>
      <w:r w:rsidR="007617E7">
        <w:rPr>
          <w:rFonts w:cs="Times New Roman"/>
          <w:bCs/>
          <w:iCs w:val="0"/>
          <w:szCs w:val="24"/>
        </w:rPr>
        <w:t xml:space="preserve"> </w:t>
      </w:r>
      <w:commentRangeEnd w:id="51"/>
      <w:r w:rsidR="00352EA6">
        <w:rPr>
          <w:rStyle w:val="CommentReference"/>
          <w:b w:val="0"/>
          <w:iCs w:val="0"/>
        </w:rPr>
        <w:commentReference w:id="51"/>
      </w:r>
      <w:r w:rsidR="00811BDE" w:rsidRPr="00C97CA7">
        <w:rPr>
          <w:rFonts w:cs="Times New Roman"/>
          <w:bCs/>
          <w:iCs w:val="0"/>
          <w:szCs w:val="24"/>
        </w:rPr>
        <w:t xml:space="preserve">During </w:t>
      </w:r>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p>
    <w:p w14:paraId="7A3766E6" w14:textId="77777777" w:rsidR="00D03950" w:rsidRPr="00D03950" w:rsidRDefault="00D03950" w:rsidP="00D03950"/>
    <w:p w14:paraId="257C8851" w14:textId="5C2BABA5" w:rsidR="003B6C40" w:rsidRDefault="00CC7746" w:rsidP="00744ADD">
      <w:r>
        <w:fldChar w:fldCharType="begin"/>
      </w:r>
      <w:r>
        <w:instrText xml:space="preserve"> REF _Ref178014033 \h </w:instrText>
      </w:r>
      <w:r>
        <w:fldChar w:fldCharType="separate"/>
      </w:r>
      <w:r>
        <w:t xml:space="preserve">Figure </w:t>
      </w:r>
      <w:r>
        <w:rPr>
          <w:noProof/>
        </w:rPr>
        <w:t>9</w:t>
      </w:r>
      <w:r>
        <w:fldChar w:fldCharType="end"/>
      </w:r>
      <w:r>
        <w:t xml:space="preserve"> </w:t>
      </w:r>
      <w:r w:rsidR="001C20F0" w:rsidRPr="001C20F0">
        <w:t>(</w:t>
      </w:r>
      <w:r w:rsidR="004C0E1D">
        <w:t>l</w:t>
      </w:r>
      <w:r w:rsidR="004C0E1D" w:rsidRPr="001C20F0">
        <w:t>eft</w:t>
      </w:r>
      <w:r w:rsidR="001C20F0" w:rsidRPr="001C20F0">
        <w:t xml:space="preserve">) </w:t>
      </w:r>
      <w:r w:rsidR="004C0E1D">
        <w:t>shows</w:t>
      </w:r>
      <w:r w:rsidR="001C20F0" w:rsidRPr="001C20F0">
        <w:t xml:space="preserve"> video </w:t>
      </w:r>
      <w:r w:rsidR="004C0E1D">
        <w:t>viewing</w:t>
      </w:r>
      <w:r w:rsidR="004C0E1D" w:rsidRPr="001C20F0">
        <w:t xml:space="preserve"> </w:t>
      </w:r>
      <w:r w:rsidR="001C20F0" w:rsidRPr="001C20F0">
        <w:t>during final</w:t>
      </w:r>
      <w:r w:rsidR="004C0E1D">
        <w:t xml:space="preserve"> assessment</w:t>
      </w:r>
      <w:r w:rsidR="001C20F0" w:rsidRPr="001C20F0">
        <w:t xml:space="preserve"> week</w:t>
      </w:r>
      <w:r w:rsidR="004C0E1D">
        <w:t>.</w:t>
      </w:r>
      <w:r w:rsidR="001C20F0" w:rsidRPr="001C20F0">
        <w:t xml:space="preserve"> </w:t>
      </w:r>
      <w:r w:rsidR="00596F6A" w:rsidRPr="00596F6A">
        <w:t xml:space="preserve">Group A shows minimal interaction with the course videos, with negligible views across most modules. Interestingly, there are zero views for </w:t>
      </w:r>
      <w:proofErr w:type="gramStart"/>
      <w:r w:rsidR="0059096C" w:rsidRPr="00596F6A">
        <w:t xml:space="preserve">the </w:t>
      </w:r>
      <w:r w:rsidR="0059096C" w:rsidRPr="004C0E1D">
        <w:t>video</w:t>
      </w:r>
      <w:proofErr w:type="gramEnd"/>
      <w:r w:rsidR="004C0E1D">
        <w:t xml:space="preserve"> 23</w:t>
      </w:r>
      <w:r w:rsidR="00596F6A" w:rsidRPr="00596F6A">
        <w:t xml:space="preserve"> in Module 3, despite its direct relevance to a computationally intensive question on the final.  Group B's engagement is </w:t>
      </w:r>
      <w:r w:rsidR="004C0E1D">
        <w:t xml:space="preserve">higher and </w:t>
      </w:r>
      <w:r w:rsidR="00596F6A" w:rsidRPr="00596F6A">
        <w:t xml:space="preserve">more consistent, with </w:t>
      </w:r>
      <w:r w:rsidR="004C0E1D">
        <w:t xml:space="preserve">multiple </w:t>
      </w:r>
      <w:r w:rsidR="00596F6A" w:rsidRPr="00596F6A">
        <w:t xml:space="preserve">views </w:t>
      </w:r>
      <w:r w:rsidR="004C0E1D">
        <w:t>in</w:t>
      </w:r>
      <w:r w:rsidR="00596F6A" w:rsidRPr="00596F6A">
        <w:t xml:space="preserve"> each module. A notable peak occurs with </w:t>
      </w:r>
      <w:r w:rsidR="004C0E1D">
        <w:t>video 5</w:t>
      </w:r>
      <w:r w:rsidR="00596F6A" w:rsidRPr="00596F6A">
        <w:t xml:space="preserve"> of Module 1, which accumulated a total of 15 views. For Modules 2 through 4, Group B's views are generally within the range of 1-6 views, indicating a steady but moderate engagement with the content during finals week.</w:t>
      </w:r>
      <w:r w:rsidR="00A4418B">
        <w:t xml:space="preserve">  We note that group B also did not engage with video 23.</w:t>
      </w:r>
    </w:p>
    <w:p w14:paraId="35EB6CDA" w14:textId="77777777" w:rsidR="00744ADD" w:rsidRPr="00CF2D64" w:rsidRDefault="00744ADD">
      <w:pPr>
        <w:pPrChange w:id="52" w:author="Rovey, Joshua Lucas" w:date="2024-09-24T13:56:00Z" w16du:dateUtc="2024-09-24T18:56:00Z">
          <w:pPr>
            <w:spacing w:after="240"/>
            <w:jc w:val="left"/>
          </w:pPr>
        </w:pPrChange>
      </w:pPr>
    </w:p>
    <w:p w14:paraId="510676DA" w14:textId="30F58D4D" w:rsidR="001F450D" w:rsidRPr="00D03950" w:rsidRDefault="00CC7746" w:rsidP="00D03950">
      <w:pPr>
        <w:spacing w:after="240"/>
        <w:rPr>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sidR="005F1EAA">
        <w:rPr>
          <w:rFonts w:eastAsia="Times New Roman" w:cs="Times New Roman"/>
          <w:kern w:val="0"/>
          <w:szCs w:val="24"/>
          <w14:ligatures w14:val="none"/>
        </w:rPr>
        <w:t xml:space="preserve"> </w:t>
      </w:r>
      <w:r w:rsidR="00835DC6" w:rsidRPr="00835DC6">
        <w:rPr>
          <w:rFonts w:eastAsia="Times New Roman" w:cs="Times New Roman"/>
          <w:kern w:val="0"/>
          <w:szCs w:val="24"/>
          <w14:ligatures w14:val="none"/>
        </w:rPr>
        <w:t>(</w:t>
      </w:r>
      <w:r w:rsidR="00A4418B">
        <w:rPr>
          <w:rFonts w:eastAsia="Times New Roman" w:cs="Times New Roman"/>
          <w:kern w:val="0"/>
          <w:szCs w:val="24"/>
          <w14:ligatures w14:val="none"/>
        </w:rPr>
        <w:t>r</w:t>
      </w:r>
      <w:r w:rsidR="00A4418B" w:rsidRPr="00835DC6">
        <w:rPr>
          <w:rFonts w:eastAsia="Times New Roman" w:cs="Times New Roman"/>
          <w:kern w:val="0"/>
          <w:szCs w:val="24"/>
          <w14:ligatures w14:val="none"/>
        </w:rPr>
        <w:t>ight</w:t>
      </w:r>
      <w:r w:rsidR="00835DC6" w:rsidRPr="00835DC6">
        <w:rPr>
          <w:rFonts w:eastAsia="Times New Roman" w:cs="Times New Roman"/>
          <w:kern w:val="0"/>
          <w:szCs w:val="24"/>
          <w14:ligatures w14:val="none"/>
        </w:rPr>
        <w:t xml:space="preserve">) </w:t>
      </w:r>
      <w:r w:rsidR="000E2B43">
        <w:rPr>
          <w:rFonts w:eastAsia="Times New Roman" w:cs="Times New Roman"/>
          <w:kern w:val="0"/>
          <w:szCs w:val="24"/>
          <w14:ligatures w14:val="none"/>
        </w:rPr>
        <w:t>presents</w:t>
      </w:r>
      <w:r w:rsidR="00835DC6" w:rsidRPr="00835DC6">
        <w:rPr>
          <w:rFonts w:eastAsia="Times New Roman" w:cs="Times New Roman"/>
          <w:kern w:val="0"/>
          <w:szCs w:val="24"/>
          <w14:ligatures w14:val="none"/>
        </w:rPr>
        <w:t xml:space="preserve"> a breakdown of the average view duration per video</w:t>
      </w:r>
      <w:ins w:id="53" w:author="Rovey, Joshua Lucas" w:date="2024-09-24T14:04:00Z" w16du:dateUtc="2024-09-24T19:04:00Z">
        <w:r w:rsidR="000E2B43">
          <w:rPr>
            <w:rFonts w:eastAsia="Times New Roman" w:cs="Times New Roman"/>
            <w:kern w:val="0"/>
            <w:szCs w:val="24"/>
            <w14:ligatures w14:val="none"/>
          </w:rPr>
          <w:t>.</w:t>
        </w:r>
      </w:ins>
      <w:r w:rsidR="00835DC6" w:rsidRPr="00835DC6">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 xml:space="preserve">The 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sidR="00574807">
        <w:rPr>
          <w:rFonts w:eastAsia="Times New Roman" w:cs="Times New Roman"/>
          <w:kern w:val="0"/>
          <w:szCs w:val="24"/>
          <w14:ligatures w14:val="none"/>
        </w:rPr>
        <w:t xml:space="preserve"> left</w:t>
      </w:r>
      <w:r w:rsidR="008C4207">
        <w:rPr>
          <w:rFonts w:eastAsia="Times New Roman" w:cs="Times New Roman"/>
          <w:kern w:val="0"/>
          <w:szCs w:val="24"/>
          <w14:ligatures w14:val="none"/>
        </w:rPr>
        <w:t xml:space="preserve"> </w:t>
      </w:r>
      <w:r w:rsidR="00574807">
        <w:rPr>
          <w:rFonts w:eastAsia="Times New Roman" w:cs="Times New Roman"/>
          <w:kern w:val="0"/>
          <w:szCs w:val="24"/>
          <w14:ligatures w14:val="none"/>
        </w:rPr>
        <w:t xml:space="preserve">is apparent </w:t>
      </w:r>
      <w:r w:rsidR="00596F6A" w:rsidRPr="00596F6A">
        <w:rPr>
          <w:rFonts w:eastAsia="Times New Roman" w:cs="Times New Roman"/>
          <w:kern w:val="0"/>
          <w:szCs w:val="24"/>
          <w14:ligatures w14:val="none"/>
        </w:rPr>
        <w:t xml:space="preserve">with Group A showing almost no engagement, resulting in negligible view durations. </w:t>
      </w:r>
      <w:r w:rsidR="00574807">
        <w:rPr>
          <w:rFonts w:eastAsia="Times New Roman" w:cs="Times New Roman"/>
          <w:kern w:val="0"/>
          <w:szCs w:val="24"/>
          <w14:ligatures w14:val="none"/>
        </w:rPr>
        <w:t>However, f</w:t>
      </w:r>
      <w:r w:rsidR="00596F6A" w:rsidRPr="00596F6A">
        <w:rPr>
          <w:rFonts w:eastAsia="Times New Roman" w:cs="Times New Roman"/>
          <w:kern w:val="0"/>
          <w:szCs w:val="24"/>
          <w14:ligatures w14:val="none"/>
        </w:rPr>
        <w:t xml:space="preserve">or the few videos that Group A did engage with, they </w:t>
      </w:r>
      <w:r w:rsidR="00574807">
        <w:rPr>
          <w:rFonts w:eastAsia="Times New Roman" w:cs="Times New Roman"/>
          <w:kern w:val="0"/>
          <w:szCs w:val="24"/>
          <w14:ligatures w14:val="none"/>
        </w:rPr>
        <w:t>played</w:t>
      </w:r>
      <w:r w:rsidR="00574807" w:rsidRPr="00596F6A">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 xml:space="preserve">the entire video, as indicated by the view durations matching the video lengths. This could imply that Group A students </w:t>
      </w:r>
      <w:r w:rsidR="0086077F">
        <w:rPr>
          <w:rFonts w:eastAsia="Times New Roman" w:cs="Times New Roman"/>
          <w:kern w:val="0"/>
          <w:szCs w:val="24"/>
          <w14:ligatures w14:val="none"/>
        </w:rPr>
        <w:t>we</w:t>
      </w:r>
      <w:r w:rsidR="0086077F" w:rsidRPr="00596F6A">
        <w:rPr>
          <w:rFonts w:eastAsia="Times New Roman" w:cs="Times New Roman"/>
          <w:kern w:val="0"/>
          <w:szCs w:val="24"/>
          <w14:ligatures w14:val="none"/>
        </w:rPr>
        <w:t xml:space="preserve">re </w:t>
      </w:r>
      <w:r w:rsidR="00596F6A" w:rsidRPr="00596F6A">
        <w:rPr>
          <w:rFonts w:eastAsia="Times New Roman" w:cs="Times New Roman"/>
          <w:kern w:val="0"/>
          <w:szCs w:val="24"/>
          <w14:ligatures w14:val="none"/>
        </w:rPr>
        <w:t>not actively engaging with the content</w:t>
      </w:r>
      <w:ins w:id="54" w:author="Rovey, Joshua Lucas" w:date="2024-09-24T14:05:00Z" w16du:dateUtc="2024-09-24T19:05:00Z">
        <w:r w:rsidR="0086077F">
          <w:rPr>
            <w:rFonts w:eastAsia="Times New Roman" w:cs="Times New Roman"/>
            <w:kern w:val="0"/>
            <w:szCs w:val="24"/>
            <w14:ligatures w14:val="none"/>
          </w:rPr>
          <w:t>,</w:t>
        </w:r>
      </w:ins>
      <w:r w:rsidR="00596F6A" w:rsidRPr="00596F6A">
        <w:rPr>
          <w:rFonts w:eastAsia="Times New Roman" w:cs="Times New Roman"/>
          <w:kern w:val="0"/>
          <w:szCs w:val="24"/>
          <w14:ligatures w14:val="none"/>
        </w:rPr>
        <w:t xml:space="preserve"> but rather letting the videos play through to the end. On the other hand, Group B's view durations range from 0 to 200 seconds. None of the view durations for Group B during finals week correspond to the full length of the videos, which may suggest that students are selectively watching specific segments of the videos to review particular topics or find answers for the final exam.</w:t>
      </w: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55" w:name="_Ref168595896"/>
    </w:p>
    <w:p w14:paraId="067FD07F" w14:textId="7221341C" w:rsidR="00811BDE" w:rsidRDefault="00811BDE" w:rsidP="00811BDE">
      <w:pPr>
        <w:pStyle w:val="Caption"/>
        <w:keepNext/>
        <w:jc w:val="center"/>
      </w:pPr>
      <w:bookmarkStart w:id="56" w:name="_Ref171508296"/>
      <w:r>
        <w:t xml:space="preserve">Table </w:t>
      </w:r>
      <w:fldSimple w:instr=" SEQ Table \* ARABIC ">
        <w:r w:rsidR="00985112">
          <w:rPr>
            <w:noProof/>
          </w:rPr>
          <w:t>7</w:t>
        </w:r>
      </w:fldSimple>
      <w:bookmarkEnd w:id="56"/>
      <w:r>
        <w:t xml:space="preserve">: </w:t>
      </w:r>
      <w:r w:rsidRPr="00F36DA9">
        <w:t>View and View Duration Hypothesis Results</w:t>
      </w:r>
    </w:p>
    <w:bookmarkEnd w:id="55"/>
    <w:p w14:paraId="7B5EF677" w14:textId="641048ED" w:rsidR="00D03950" w:rsidRPr="00D03950" w:rsidRDefault="00D03950" w:rsidP="00D03950"/>
    <w:p w14:paraId="4D9CFCDC" w14:textId="7FE3AFD6" w:rsidR="00596F6A" w:rsidRPr="00596F6A" w:rsidRDefault="008C4207" w:rsidP="00596F6A">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Table </w:t>
      </w:r>
      <w:r w:rsidR="00985112">
        <w:rPr>
          <w:noProof/>
        </w:rPr>
        <w:t>7</w:t>
      </w:r>
      <w:r>
        <w:rPr>
          <w:rFonts w:eastAsia="Times New Roman" w:cs="Times New Roman"/>
          <w:kern w:val="0"/>
          <w:szCs w:val="24"/>
          <w14:ligatures w14:val="none"/>
        </w:rPr>
        <w:fldChar w:fldCharType="end"/>
      </w:r>
      <w:r w:rsidR="00596F6A"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For the duration of the course, the null hypothesis posited that there would be no significant difference in the view counts and view durations between the two groups. The alternative hypothesis suggested that a difference did exist. The resulting p-values for the views (8.4e-1) and view duration (9.1e-1) exceeded the predetermined alpha level of 0.01, indicating insufficient evidence to reject the null hypothesis. Consequently, we cannot conclude that there is a statistically significant difference in the engagement metrics between the groups </w:t>
      </w:r>
      <w:r w:rsidR="00772696">
        <w:rPr>
          <w:rFonts w:eastAsia="Times New Roman" w:cs="Times New Roman"/>
          <w:kern w:val="0"/>
          <w:szCs w:val="24"/>
          <w14:ligatures w14:val="none"/>
        </w:rPr>
        <w:t>before the final assessment week</w:t>
      </w:r>
      <w:r w:rsidR="00596F6A" w:rsidRPr="00596F6A">
        <w:rPr>
          <w:rFonts w:eastAsia="Times New Roman" w:cs="Times New Roman"/>
          <w:kern w:val="0"/>
          <w:szCs w:val="24"/>
          <w14:ligatures w14:val="none"/>
        </w:rPr>
        <w:t>.</w:t>
      </w:r>
    </w:p>
    <w:p w14:paraId="21E0B67D" w14:textId="2BFDEE9B" w:rsidR="00596F6A" w:rsidRPr="00596F6A" w:rsidRDefault="00596F6A" w:rsidP="00596F6A">
      <w:pPr>
        <w:spacing w:after="240"/>
        <w:rPr>
          <w:rFonts w:eastAsia="Times New Roman" w:cs="Times New Roman"/>
          <w:kern w:val="0"/>
          <w:szCs w:val="24"/>
          <w14:ligatures w14:val="none"/>
        </w:rPr>
      </w:pPr>
      <w:r w:rsidRPr="00596F6A">
        <w:rPr>
          <w:rFonts w:eastAsia="Times New Roman" w:cs="Times New Roman"/>
          <w:kern w:val="0"/>
          <w:szCs w:val="24"/>
          <w14:ligatures w14:val="none"/>
        </w:rPr>
        <w:t>Conversely, during final</w:t>
      </w:r>
      <w:r w:rsidR="00366C0D">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week, the null hypothesis was that Group B would</w:t>
      </w:r>
      <w:r w:rsidR="00106491">
        <w:rPr>
          <w:rFonts w:eastAsia="Times New Roman" w:cs="Times New Roman"/>
          <w:kern w:val="0"/>
          <w:szCs w:val="24"/>
          <w14:ligatures w14:val="none"/>
        </w:rPr>
        <w:t xml:space="preserve"> not</w:t>
      </w:r>
      <w:r w:rsidRPr="00596F6A">
        <w:rPr>
          <w:rFonts w:eastAsia="Times New Roman" w:cs="Times New Roman"/>
          <w:kern w:val="0"/>
          <w:szCs w:val="24"/>
          <w14:ligatures w14:val="none"/>
        </w:rPr>
        <w:t xml:space="preserve"> exhibit greater engagement with the course content compared to Group A, with the alternative hypothesis stating that there would be no difference in engagement levels. The analysis yielded p-values of 9.1e-09 for views and 1.5e-06 for view duration, both significantly lower than the alpha threshold. This provides strong evidence to reject the null hypothesis in favor of the alternative, suggesting that Group B's engagement with the course content was indeed higher than that of Group A during the final</w:t>
      </w:r>
      <w:r w:rsidR="002E3D01">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week.</w:t>
      </w:r>
    </w:p>
    <w:p w14:paraId="5CA82F0E" w14:textId="21767DC0" w:rsidR="00BF19A7" w:rsidRDefault="00BF19A7" w:rsidP="00BF19A7">
      <w:pPr>
        <w:pStyle w:val="Heading3"/>
        <w:rPr>
          <w:rFonts w:eastAsia="Times New Roman"/>
        </w:rPr>
      </w:pPr>
      <w:r>
        <w:rPr>
          <w:rFonts w:eastAsia="Times New Roman"/>
        </w:rPr>
        <w:t>Final Assessment Submission Metrics</w:t>
      </w:r>
    </w:p>
    <w:p w14:paraId="3EBF1641" w14:textId="77777777" w:rsidR="00E71682" w:rsidRPr="00E71682" w:rsidRDefault="00E71682" w:rsidP="00E71682"/>
    <w:p w14:paraId="2C6DBB70" w14:textId="19C5916C"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57"/>
      <w:commentRangeStart w:id="58"/>
      <w:commentRangeStart w:id="59"/>
      <w:r w:rsidRPr="00574319">
        <w:t xml:space="preserve">To clarify, for </w:t>
      </w:r>
      <w:r w:rsidR="007E0CE1">
        <w:t xml:space="preserve">the 32 </w:t>
      </w:r>
      <w:r w:rsidRPr="00574319">
        <w:t xml:space="preserve">Group A students, </w:t>
      </w:r>
      <w:proofErr w:type="gramStart"/>
      <w:r w:rsidRPr="00574319">
        <w:t>each individual</w:t>
      </w:r>
      <w:proofErr w:type="gramEnd"/>
      <w:r w:rsidRPr="00574319">
        <w:t xml:space="preserve">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w:t>
      </w:r>
      <w:proofErr w:type="gramStart"/>
      <w:r w:rsidR="007E0CE1">
        <w:t xml:space="preserve">to </w:t>
      </w:r>
      <w:r w:rsidRPr="00574319">
        <w:t xml:space="preserve"> 1</w:t>
      </w:r>
      <w:proofErr w:type="gramEnd"/>
      <w:r w:rsidRPr="00574319">
        <w:t>/32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 xml:space="preserve">In contrast, Group B </w:t>
      </w:r>
      <w:r w:rsidRPr="00574319">
        <w:rPr>
          <w:rFonts w:eastAsia="Times New Roman" w:cs="Times New Roman"/>
          <w:kern w:val="0"/>
          <w:szCs w:val="24"/>
          <w14:ligatures w14:val="none"/>
        </w:rPr>
        <w:lastRenderedPageBreak/>
        <w:t xml:space="preserve">students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of the 26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w:t>
      </w:r>
      <w:proofErr w:type="gramStart"/>
      <w:r w:rsidR="002A36A8">
        <w:rPr>
          <w:rFonts w:eastAsia="Times New Roman" w:cs="Times New Roman"/>
          <w:kern w:val="0"/>
          <w:szCs w:val="24"/>
          <w14:ligatures w14:val="none"/>
        </w:rPr>
        <w:t>26)x</w:t>
      </w:r>
      <w:proofErr w:type="gramEnd"/>
      <w:r w:rsidRPr="00574319">
        <w:rPr>
          <w:rFonts w:eastAsia="Times New Roman" w:cs="Times New Roman"/>
          <w:kern w:val="0"/>
          <w:szCs w:val="24"/>
          <w14:ligatures w14:val="none"/>
        </w:rPr>
        <w:t>(1/3</w:t>
      </w:r>
      <w:r w:rsidR="002A36A8">
        <w:rPr>
          <w:rFonts w:eastAsia="Times New Roman" w:cs="Times New Roman"/>
          <w:kern w:val="0"/>
          <w:szCs w:val="24"/>
          <w14:ligatures w14:val="none"/>
        </w:rPr>
        <w:t xml:space="preserve">) = 6.4%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57"/>
      <w:r>
        <w:rPr>
          <w:rStyle w:val="CommentReference"/>
        </w:rPr>
        <w:commentReference w:id="57"/>
      </w:r>
      <w:commentRangeEnd w:id="58"/>
      <w:r w:rsidR="00F358E7">
        <w:rPr>
          <w:rStyle w:val="CommentReference"/>
        </w:rPr>
        <w:commentReference w:id="58"/>
      </w:r>
    </w:p>
    <w:p w14:paraId="5ECB0623" w14:textId="78AEC242" w:rsidR="00BF19A7" w:rsidRPr="00081A23" w:rsidRDefault="00574319" w:rsidP="00081A23">
      <w:del w:id="60" w:author="Rovey, Joshua Lucas" w:date="2024-09-24T14:13:00Z" w16du:dateUtc="2024-09-24T19:13:00Z">
        <w:r w:rsidDel="00C938D0">
          <w:rPr>
            <w:rFonts w:eastAsia="Times New Roman" w:cs="Times New Roman"/>
            <w:kern w:val="0"/>
            <w:szCs w:val="24"/>
            <w14:ligatures w14:val="none"/>
          </w:rPr>
          <w:delText xml:space="preserve">   </w:delText>
        </w:r>
        <w:commentRangeEnd w:id="59"/>
        <w:r w:rsidDel="00C938D0">
          <w:rPr>
            <w:rFonts w:eastAsia="Times New Roman" w:cs="Times New Roman"/>
            <w:kern w:val="0"/>
            <w:szCs w:val="24"/>
            <w14:ligatures w14:val="none"/>
          </w:rPr>
          <w:delText xml:space="preserve">  </w:delText>
        </w:r>
        <w:r w:rsidR="00310383" w:rsidDel="00C938D0">
          <w:rPr>
            <w:rStyle w:val="CommentReference"/>
          </w:rPr>
          <w:commentReference w:id="59"/>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61" w:name="_Ref178014119"/>
      <w:r>
        <w:t xml:space="preserve">Figure </w:t>
      </w:r>
      <w:fldSimple w:instr=" SEQ Figure \* ARABIC ">
        <w:r>
          <w:rPr>
            <w:noProof/>
          </w:rPr>
          <w:t>10</w:t>
        </w:r>
      </w:fldSimple>
      <w:bookmarkEnd w:id="61"/>
      <w:r>
        <w:t xml:space="preserve">: </w:t>
      </w:r>
      <w:r w:rsidR="001A3813" w:rsidRPr="00686965">
        <w:t>F</w:t>
      </w:r>
      <w:commentRangeStart w:id="62"/>
      <w:r w:rsidR="001A3813" w:rsidRPr="00686965">
        <w:t>inal Asse</w:t>
      </w:r>
      <w:commentRangeEnd w:id="62"/>
      <w:r w:rsidR="00310383">
        <w:rPr>
          <w:rStyle w:val="CommentReference"/>
          <w:b w:val="0"/>
          <w:iCs w:val="0"/>
        </w:rPr>
        <w:commentReference w:id="62"/>
      </w:r>
      <w:r w:rsidR="001A3813" w:rsidRPr="00686965">
        <w:t>ssme</w:t>
      </w:r>
      <w:commentRangeStart w:id="63"/>
      <w:r w:rsidR="001A3813" w:rsidRPr="00686965">
        <w:t>nt W</w:t>
      </w:r>
      <w:commentRangeEnd w:id="63"/>
      <w:r w:rsidR="00352EA6">
        <w:rPr>
          <w:rStyle w:val="CommentReference"/>
          <w:b w:val="0"/>
          <w:iCs w:val="0"/>
        </w:rPr>
        <w:commentReference w:id="63"/>
      </w:r>
      <w:r w:rsidR="001A3813" w:rsidRPr="00686965">
        <w:t>eek</w:t>
      </w:r>
      <w:commentRangeStart w:id="64"/>
      <w:r w:rsidR="001A3813" w:rsidRPr="00686965">
        <w:t xml:space="preserve"> Submission</w:t>
      </w:r>
      <w:commentRangeEnd w:id="64"/>
      <w:r w:rsidR="00562E0D">
        <w:rPr>
          <w:rStyle w:val="CommentReference"/>
          <w:b w:val="0"/>
          <w:iCs w:val="0"/>
        </w:rPr>
        <w:commentReference w:id="64"/>
      </w:r>
      <w:r w:rsidR="001A3813" w:rsidRPr="00686965">
        <w:t xml:space="preserve"> Metrics</w:t>
      </w:r>
    </w:p>
    <w:p w14:paraId="5EA633E7" w14:textId="77777777" w:rsidR="00056F9C" w:rsidRDefault="00056F9C" w:rsidP="00056F9C"/>
    <w:p w14:paraId="4DBEAD28" w14:textId="791B18A0"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65"/>
      <w:r w:rsidR="00352EA6">
        <w:t>shows</w:t>
      </w:r>
      <w:r w:rsidR="00352EA6" w:rsidRPr="00A65067">
        <w:t xml:space="preserve"> </w:t>
      </w:r>
      <w:r w:rsidR="00A65067" w:rsidRPr="00A65067">
        <w:t xml:space="preserve">the submission metrics for the final assessment week. </w:t>
      </w:r>
      <w:r w:rsidR="00352EA6">
        <w:t xml:space="preserve">The white number inside the bar is the number of submissions on that particular day.  The black number above the bar is the average score for the submissions submitted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r w:rsidR="00841E76">
        <w:t>There were 25 group B submissions with an average technical q</w:t>
      </w:r>
      <w:commentRangeStart w:id="66"/>
      <w:commentRangeStart w:id="67"/>
      <w:r w:rsidR="00841E76">
        <w:t>uiz score of 70.8% a</w:t>
      </w:r>
      <w:commentRangeEnd w:id="66"/>
      <w:r w:rsidR="00675A6E">
        <w:rPr>
          <w:rStyle w:val="CommentReference"/>
        </w:rPr>
        <w:commentReference w:id="66"/>
      </w:r>
      <w:commentRangeEnd w:id="67"/>
      <w:r w:rsidR="00BD5212">
        <w:rPr>
          <w:rStyle w:val="CommentReference"/>
        </w:rPr>
        <w:commentReference w:id="67"/>
      </w:r>
      <w:r w:rsidR="00841E76">
        <w:t>nd these submissions brought the overall student-exam percentage up to 89%.</w:t>
      </w:r>
      <w:r w:rsidR="00920C8B">
        <w:t xml:space="preserve"> </w:t>
      </w:r>
      <w:r w:rsidR="00E202D0" w:rsidRPr="00E202D0">
        <w:t xml:space="preserve">It is important to note that Thursday's session was dedicated to Interest and Self-Efficacy, so no exam scores were recorded. The score presented reflects the </w:t>
      </w:r>
      <w:proofErr w:type="gramStart"/>
      <w:r w:rsidR="00E202D0" w:rsidRPr="00E202D0">
        <w:t>average</w:t>
      </w:r>
      <w:proofErr w:type="gramEnd"/>
      <w:r w:rsidR="00E202D0" w:rsidRPr="00E202D0">
        <w:t xml:space="preserve"> of students who submitted the technical quizzes from Tuesday and Thursday after the deadline.</w:t>
      </w:r>
      <w:r w:rsidR="00841E76">
        <w:t xml:space="preserve"> </w:t>
      </w:r>
      <w:commentRangeEnd w:id="65"/>
      <w:r w:rsidR="009E7EB8">
        <w:rPr>
          <w:rStyle w:val="CommentReference"/>
        </w:rPr>
        <w:commentReference w:id="65"/>
      </w:r>
    </w:p>
    <w:p w14:paraId="5E7FFA0F" w14:textId="77777777" w:rsidR="00A65067" w:rsidRDefault="00A65067" w:rsidP="003E3A97"/>
    <w:p w14:paraId="3668EA3D" w14:textId="77777777" w:rsidR="00A65067" w:rsidRPr="00A65067" w:rsidRDefault="00A65067" w:rsidP="00A65067">
      <w:r w:rsidRPr="00A65067">
        <w:t xml:space="preserve">For Group A, which took the </w:t>
      </w:r>
      <w:proofErr w:type="spellStart"/>
      <w:r w:rsidRPr="00A65067">
        <w:t>unchunked</w:t>
      </w:r>
      <w:proofErr w:type="spellEnd"/>
      <w:r w:rsidRPr="00A65067">
        <w:t xml:space="preserve"> exam, submission rates fluctuated throughout the week. Initially, only one student completed the exam on Monday, achieving a mean score of 88. By Tuesday, the number of submissions increased to two, but the mean score dropped to 60. Midweek, only one student submitted, scoring a mean of 36. A surge in submissions occurred on Thursday, with five students completing the exam, leading to an improved mean score of 68.8. Two additional submissions were made on Friday, resulting in a mean score of 48. Notably, 21 students submitted </w:t>
      </w:r>
      <w:r w:rsidRPr="00A65067">
        <w:lastRenderedPageBreak/>
        <w:t>their exams after the official deadline, with an average score of 61.333. Group A's completion rate reached 100% after the deadline, indicating a spread-out submission pattern over the week.</w:t>
      </w:r>
    </w:p>
    <w:p w14:paraId="186A4CFC" w14:textId="77777777" w:rsidR="003E3A97" w:rsidRDefault="003E3A97" w:rsidP="003E3A97"/>
    <w:p w14:paraId="41182D9F" w14:textId="323AE706" w:rsidR="003E3A97" w:rsidRDefault="003E3A97" w:rsidP="003E3A97">
      <w:r>
        <w:t xml:space="preserve">In stark contrast, Group B's experience with a chunked exam format, distributed </w:t>
      </w:r>
      <w:r w:rsidR="0055770C">
        <w:t>exams and surveys</w:t>
      </w:r>
      <w:r>
        <w:t xml:space="preserve"> from Tuesday to Thursday, showcased a more uniform pattern of completion. Although the completion rates for Group B fell slightly short of the ideal 33%, 66%, and 100% for Tuesday, Wednesday, and Thursday respectively, they </w:t>
      </w:r>
      <w:r w:rsidR="0055770C">
        <w:t xml:space="preserve">are </w:t>
      </w:r>
      <w:r>
        <w:t>25.3%, 56.0%, and 89.3%</w:t>
      </w:r>
      <w:r w:rsidR="0055770C">
        <w:t>, respectively</w:t>
      </w:r>
      <w:r>
        <w:t>. By Friday, the completion rate had marginally risen to 94.</w:t>
      </w:r>
      <w:r w:rsidR="0055770C">
        <w:t>7</w:t>
      </w:r>
      <w:r>
        <w:t>%, with the remaining submissions arriving after the deadline</w:t>
      </w:r>
      <w:r w:rsidR="0055770C">
        <w:t>.</w:t>
      </w:r>
      <w:r>
        <w:t xml:space="preserve"> This structured approach starkly contrasts with Group A's erratic completion timeline and suggests that a chunked exam format may foster more punctual submissions.</w:t>
      </w:r>
    </w:p>
    <w:p w14:paraId="579B10F1" w14:textId="77777777" w:rsidR="003E3A97" w:rsidRDefault="003E3A97" w:rsidP="003E3A97"/>
    <w:p w14:paraId="72E5C1C4" w14:textId="5A7BB667" w:rsidR="003E3A97" w:rsidRDefault="003E3A97" w:rsidP="003E3A97">
      <w:r>
        <w:t>Integrating these insights into the previous analysis, we observe that Group B's mean scores began high on Tuesday at nearly 79%, which included only part 1 of the chunked exam (modules 1 and 2). By Wednesday, the mean score decreased to about 74%, reflecting both the second part of the exam and the late submissions from part 1. Thursday's average, devoid of technical questions, further declined to around 70%. This trend indicates that despite the structured exam format, there were still instances of late submissions, which adversely affected the average scores.</w:t>
      </w:r>
      <w:r w:rsidR="00876C01">
        <w:t xml:space="preserve"> The 4 students that submitted on Friday submitted their part 3</w:t>
      </w:r>
      <w:r w:rsidR="00665F2A">
        <w:t xml:space="preserve">, which includes the Self-Efficacy and Interest Survey, which is why that average isn’t presented on the plot. </w:t>
      </w:r>
    </w:p>
    <w:p w14:paraId="734782B2" w14:textId="77777777" w:rsidR="003E3A97" w:rsidRDefault="003E3A97" w:rsidP="003E3A97"/>
    <w:p w14:paraId="59DE3383" w14:textId="196DE8AB" w:rsidR="00266957" w:rsidRPr="00056F9C" w:rsidRDefault="003E3A97" w:rsidP="003E3A97">
      <w:r>
        <w:t xml:space="preserve">The comparison between Group A and Group B is telling. Group A's </w:t>
      </w:r>
      <w:proofErr w:type="spellStart"/>
      <w:r>
        <w:t>unchunked</w:t>
      </w:r>
      <w:proofErr w:type="spellEnd"/>
      <w:r>
        <w:t xml:space="preserve"> format led to a more scattered submission pattern and varied mean scores, while Group B's chunked format seemed to encourage a more consistent completion rate, albeit with a slight decline in mean scores as the week progressed. The structured schedule of Group B, with its more predictable submission pattern, could inform future decisions on exam scheduling and format, aiming to optimize student performance and timely completion.</w:t>
      </w:r>
    </w:p>
    <w:p w14:paraId="216AE126" w14:textId="2326109B" w:rsidR="00056F9C" w:rsidRDefault="00056F9C" w:rsidP="00F66A0F">
      <w:pPr>
        <w:pStyle w:val="Heading1"/>
      </w:pPr>
      <w:r>
        <w:t>Discussion</w:t>
      </w:r>
    </w:p>
    <w:p w14:paraId="7F2383CC" w14:textId="668DEEFA" w:rsidR="00D54C0F" w:rsidRDefault="00D54C0F" w:rsidP="00D54C0F">
      <w:r w:rsidRPr="00D54C0F">
        <w:t>The primary aim of our data analysis is to meticulously identify and understand any significant disparities in the behavior of the two groups both before and during the final examination period. By closely examining these engagement patterns, we aim to establish a baseline of comparability between the groups. This is a crucial step in ensuring that any observed differences in performance can be confidently attributed to the impact of the modified final assessment structure, rather than pre-existing variations in study behavior or content interaction.</w:t>
      </w:r>
    </w:p>
    <w:p w14:paraId="58F69F14" w14:textId="77777777" w:rsidR="00D54C0F" w:rsidRDefault="00D54C0F" w:rsidP="00D54C0F"/>
    <w:p w14:paraId="1963A030" w14:textId="462C420B" w:rsidR="00237DEE" w:rsidRDefault="00497223" w:rsidP="00F66A0F">
      <w:pPr>
        <w:pStyle w:val="Heading2"/>
        <w:rPr>
          <w:rFonts w:eastAsia="Times New Roman"/>
        </w:rPr>
      </w:pPr>
      <w:r w:rsidRPr="00E23678">
        <w:rPr>
          <w:rFonts w:eastAsia="Times New Roman"/>
        </w:rPr>
        <w:t>Interest and Self-Efficacy Survey</w:t>
      </w:r>
    </w:p>
    <w:p w14:paraId="43CFBF52" w14:textId="77777777" w:rsidR="00D54C0F" w:rsidRDefault="00D54C0F" w:rsidP="00D54C0F"/>
    <w:p w14:paraId="4A2144A9" w14:textId="355641FC" w:rsidR="008F3BAB" w:rsidRDefault="008F3BAB" w:rsidP="008F3BAB">
      <w:r>
        <w:t>We observed that Group A had a broader range of interest scores and a mean of 4.17, suggesting high initial interest with some variability. This aligns with the fluctuating interest levels observed in Group A at the start and end of the course. The moderate correlation between self-efficacy and interest identified by Rottinghaus, Larson, and Borgen (2003) may explain these fluctuations. Their study suggests that self-efficacy can influence the development of interest through mastery experiences, indicating that a moderate level of self-efficacy is necessary to sustain interest. This could imply that Group A's initial engagement was driven by their perceived competence and likelihood of success, as reflected in their self-efficacy mean of 6.14.</w:t>
      </w:r>
    </w:p>
    <w:p w14:paraId="7953DCCF" w14:textId="77777777" w:rsidR="008F3BAB" w:rsidRDefault="008F3BAB" w:rsidP="008F3BAB"/>
    <w:p w14:paraId="214AF41A" w14:textId="77777777" w:rsidR="008F3BAB" w:rsidRDefault="008F3BAB" w:rsidP="008F3BAB">
      <w:r>
        <w:t>Furthermore, the engagement metrics from the course videos (Figures 7 and 8) showed that Group A's interest seemed to wane as the course progressed, which could be a result of their self-efficacy not being sufficiently high to maintain their initial interest. This is particularly evident in their engagement during finals week, where Group A's interaction with the course material was markedly lower than that of Group B, as shown in Figures 9 and 10.</w:t>
      </w:r>
    </w:p>
    <w:p w14:paraId="53834982" w14:textId="77777777" w:rsidR="008F3BAB" w:rsidRDefault="008F3BAB" w:rsidP="008F3BAB"/>
    <w:p w14:paraId="048A9434" w14:textId="6EA7E5AD" w:rsidR="00F66A0F" w:rsidRDefault="008F3BAB" w:rsidP="008F3BAB">
      <w:r>
        <w:t>Conversely, Group B's consistently higher levels of self-efficacy, with a mean of 6.58, might have contributed to their persistent engagement and confidence throughout the course. This is supported by their steady engagement with the course content, even during finals week, where they demonstrated a higher level of interaction with the videos. The hypothesis test results from Table 7 further corroborate this, as they indicate a statistically significant difference in engagement between the two groups during finals week, with Group B showing greater engagement.</w:t>
      </w:r>
    </w:p>
    <w:p w14:paraId="2D7745E3" w14:textId="77777777" w:rsidR="008F3BAB" w:rsidRPr="00F66A0F" w:rsidRDefault="008F3BAB" w:rsidP="008F3BAB"/>
    <w:p w14:paraId="4CF1D94E" w14:textId="0372E73C" w:rsidR="00237DEE" w:rsidRDefault="00237DEE" w:rsidP="00F66A0F">
      <w:pPr>
        <w:pStyle w:val="Heading2"/>
        <w:rPr>
          <w:rFonts w:eastAsia="Times New Roman"/>
        </w:rPr>
      </w:pPr>
      <w:r w:rsidRPr="00E23678">
        <w:rPr>
          <w:rFonts w:eastAsia="Times New Roman"/>
        </w:rPr>
        <w:t>Technical Quizzes Scores</w:t>
      </w:r>
    </w:p>
    <w:p w14:paraId="50D882ED" w14:textId="77777777" w:rsidR="008F3BAB" w:rsidRDefault="008F3BAB" w:rsidP="008F3BAB"/>
    <w:p w14:paraId="5EC5A58F" w14:textId="77777777" w:rsidR="008F3BAB" w:rsidRDefault="008F3BAB" w:rsidP="008F3BAB">
      <w:r>
        <w:t>In the results section, we reported that the technical quiz scores for Group A and Group B were closely matched, with Group A having a mean score of 81.2% and Group B having a mean score of 82.6% on the pre-content quizzes. The hypothesis tests performed on these scores, as well as the mid-content quizzes, reveal no statistically significant difference between the two groups, with p-values well above the alpha level of 0.01. This outcome indicates that students from both groups began the course with comparable levels of foundational knowledge and continued to progress at a similar rate, as demonstrated by their initial and mid-content quiz scores.</w:t>
      </w:r>
    </w:p>
    <w:p w14:paraId="5F6D5A5B" w14:textId="77777777" w:rsidR="008F3BAB" w:rsidRDefault="008F3BAB" w:rsidP="008F3BAB"/>
    <w:p w14:paraId="0130351F" w14:textId="77777777" w:rsidR="008F3BAB" w:rsidRDefault="008F3BAB" w:rsidP="008F3BAB">
      <w:r>
        <w:t>The similarity in scores on the mid-content quizzes, where Group A had a mean score of 76.3% and Group B had a mean score of 77.1%, suggests that both groups have engaged with and comprehended the course material to a similar extent by the midpoint of the course. The absence of a significant disparity in quiz performance from the beginning to the mid-content of the course suggests that the educational content and teaching methods were equally accessible and effective for both groups, allowing students to advance their understanding at a similar pace.</w:t>
      </w:r>
    </w:p>
    <w:p w14:paraId="3172947E" w14:textId="77777777" w:rsidR="008F3BAB" w:rsidRDefault="008F3BAB" w:rsidP="008F3BAB"/>
    <w:p w14:paraId="54BE22DB" w14:textId="723CF898" w:rsidR="00694181" w:rsidRPr="008F3BAB" w:rsidRDefault="008F3BAB" w:rsidP="008F3BAB">
      <w:r>
        <w:t>However, as we observed in the final exam completion rates and scores, there was a divergence in performance during finals week. This divergence, particularly the higher engagement and completion rates of Group B as shown in Figures 9 and 10, and their adherence to the chunked exam format, may have contributed to their better performance on the final exam. 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 xml:space="preserve">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w:t>
      </w:r>
      <w:r>
        <w:lastRenderedPageBreak/>
        <w:t>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7777777" w:rsidR="008F3BAB" w:rsidRDefault="008F3BAB" w:rsidP="008F3BAB">
      <w:r>
        <w:t>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It may be that the assessment structure was more aligned with Group B's learning style or study strategies, or that it inadvertently favored the skills or knowledge areas where Group B students were stronger.</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 xml:space="preserve">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w:t>
      </w:r>
      <w:r>
        <w:lastRenderedPageBreak/>
        <w:t>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 xml:space="preserve">Despite similar technical quiz scores at the outset, indicating an equal footing in terms of knowledge and engagement, the two groups diverged in their final exam outcomes. This divergence underscores the significance of the assessment structure. Group A's flexible approach </w:t>
      </w:r>
      <w:r w:rsidRPr="004E66A6">
        <w:rPr>
          <w:rFonts w:eastAsia="Times New Roman" w:cs="Times New Roman"/>
          <w:kern w:val="0"/>
          <w:szCs w:val="24"/>
          <w14:ligatures w14:val="none"/>
        </w:rPr>
        <w:lastRenderedPageBreak/>
        <w:t>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3FDA71F4" w14:textId="77777777" w:rsidR="00D8359D" w:rsidRDefault="00D8359D" w:rsidP="004E66A6">
      <w:pPr>
        <w:spacing w:after="240"/>
        <w:rPr>
          <w:rFonts w:eastAsia="Times New Roman" w:cs="Times New Roman"/>
          <w:kern w:val="0"/>
          <w:szCs w:val="24"/>
          <w14:ligatures w14:val="none"/>
        </w:rPr>
      </w:pPr>
    </w:p>
    <w:p w14:paraId="14D06DA3" w14:textId="77777777" w:rsidR="00825590" w:rsidRDefault="00825590" w:rsidP="004E66A6">
      <w:pPr>
        <w:spacing w:after="240"/>
        <w:rPr>
          <w:rFonts w:eastAsia="Times New Roman" w:cs="Times New Roman"/>
          <w:kern w:val="0"/>
          <w:szCs w:val="24"/>
          <w14:ligatures w14:val="none"/>
        </w:rPr>
      </w:pPr>
    </w:p>
    <w:p w14:paraId="26954542" w14:textId="77777777" w:rsidR="00825590" w:rsidRDefault="00825590" w:rsidP="004E66A6">
      <w:pPr>
        <w:spacing w:after="240"/>
        <w:rPr>
          <w:rFonts w:eastAsia="Times New Roman" w:cs="Times New Roman"/>
          <w:kern w:val="0"/>
          <w:szCs w:val="24"/>
          <w14:ligatures w14:val="none"/>
        </w:rPr>
      </w:pPr>
    </w:p>
    <w:p w14:paraId="2B26B88A" w14:textId="77777777" w:rsidR="00825590" w:rsidRDefault="00825590" w:rsidP="004E66A6">
      <w:pPr>
        <w:spacing w:after="240"/>
        <w:rPr>
          <w:rFonts w:eastAsia="Times New Roman" w:cs="Times New Roman"/>
          <w:kern w:val="0"/>
          <w:szCs w:val="24"/>
          <w14:ligatures w14:val="none"/>
        </w:rPr>
      </w:pPr>
    </w:p>
    <w:p w14:paraId="33649CFA" w14:textId="77777777" w:rsidR="00825590" w:rsidRDefault="00825590"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10"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1"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3"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7"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8"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9"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20"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3" w:author="Rovey, Joshua Lucas" w:date="2024-09-24T13:31:00Z" w:initials="JR">
    <w:p w14:paraId="5EA5DE01" w14:textId="77777777" w:rsidR="00261831" w:rsidRDefault="00261831" w:rsidP="00261831">
      <w:pPr>
        <w:pStyle w:val="CommentText"/>
        <w:jc w:val="left"/>
      </w:pPr>
      <w:r>
        <w:rPr>
          <w:rStyle w:val="CommentReference"/>
        </w:rPr>
        <w:annotationRef/>
      </w:r>
      <w:r>
        <w:t>Did u sayanywhere in the text that this is a 5pt likert?   And self-efficacy is a 7-pt likert?</w:t>
      </w:r>
    </w:p>
  </w:comment>
  <w:comment w:id="24" w:author="Rovey, Joshua Lucas" w:date="2024-07-01T16:17:00Z" w:initials="JR">
    <w:p w14:paraId="2B100B99" w14:textId="02A46557" w:rsidR="008E6085" w:rsidRDefault="008E6085" w:rsidP="00B60E49">
      <w:pPr>
        <w:pStyle w:val="CommentText"/>
        <w:jc w:val="left"/>
      </w:pPr>
      <w:r>
        <w:rPr>
          <w:rStyle w:val="CommentReference"/>
        </w:rPr>
        <w:annotationRef/>
      </w:r>
      <w:r>
        <w:t>Never start a section with a figrue, always start with text</w:t>
      </w:r>
    </w:p>
  </w:comment>
  <w:comment w:id="26"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7"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8"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9"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3"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2]" w:date="2024-07-25T15:32:00Z" w:initials="RJL">
    <w:p w14:paraId="5816A9DD" w14:textId="0A7C4A75"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1"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4"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5" w:author="Rovey, Joshua Lucas [2]" w:date="2024-07-25T15:52:00Z" w:initials="RJL">
    <w:p w14:paraId="133FF278" w14:textId="3392263E" w:rsidR="00A75549" w:rsidRDefault="00A75549">
      <w:pPr>
        <w:pStyle w:val="CommentText"/>
      </w:pPr>
      <w:r>
        <w:rPr>
          <w:rStyle w:val="CommentReference"/>
        </w:rPr>
        <w:annotationRef/>
      </w:r>
      <w:r>
        <w:t>You’ve provided no comparison between group A vs Group B number of views, please compaer the groups.</w:t>
      </w:r>
      <w:r w:rsidR="002B5881">
        <w:t xml:space="preserve">  New paragraph comparing grou pa and B views</w:t>
      </w:r>
      <w:r w:rsidR="00C243CA">
        <w:t xml:space="preserve">    How do the total number of views compare with the number of students in the class?  Some students may never access a video, some students may access a video more than once.</w:t>
      </w:r>
    </w:p>
  </w:comment>
  <w:comment w:id="47"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49" w:author="Rovey, Joshua Lucas [2]" w:date="2024-07-25T16:03:00Z" w:initials="RJL">
    <w:p w14:paraId="061798C3" w14:textId="07D82943"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1" w:author="Rovey, Joshua Lucas" w:date="2024-09-24T14:25:00Z" w:initials="JR">
    <w:p w14:paraId="3AA4E6A0" w14:textId="77777777" w:rsidR="00352EA6" w:rsidRDefault="00352EA6" w:rsidP="00352EA6">
      <w:pPr>
        <w:pStyle w:val="CommentText"/>
        <w:jc w:val="left"/>
      </w:pPr>
      <w:r>
        <w:rPr>
          <w:rStyle w:val="CommentReference"/>
        </w:rPr>
        <w:annotationRef/>
      </w:r>
      <w:r>
        <w:t>Make blue and red to be consistent, keep the solid and dashed lines</w:t>
      </w:r>
    </w:p>
  </w:comment>
  <w:comment w:id="57" w:author="Nguyen, Scott" w:date="2024-09-23T15:25:00Z" w:initials="SN">
    <w:p w14:paraId="414B1B36" w14:textId="77777777" w:rsidR="00574319" w:rsidRDefault="00574319" w:rsidP="00574319">
      <w:pPr>
        <w:pStyle w:val="CommentText"/>
        <w:jc w:val="left"/>
      </w:pPr>
      <w:r>
        <w:rPr>
          <w:rStyle w:val="CommentReference"/>
        </w:rPr>
        <w:annotationRef/>
      </w:r>
      <w:r>
        <w:t>Does this make sense how I explained it?</w:t>
      </w:r>
    </w:p>
  </w:comment>
  <w:comment w:id="58"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59"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62"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63"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64"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66" w:author="Rovey, Joshua Lucas" w:date="2024-09-24T14:35:00Z" w:initials="JR">
    <w:p w14:paraId="32E70E19" w14:textId="77777777"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67"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65"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5EA5DE01" w15:done="0"/>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5816A9DD" w15:done="1"/>
  <w15:commentEx w15:paraId="346F83DF" w15:done="1"/>
  <w15:commentEx w15:paraId="77715C2E" w15:done="1"/>
  <w15:commentEx w15:paraId="133FF278" w15:done="1"/>
  <w15:commentEx w15:paraId="0A5B3983" w15:done="1"/>
  <w15:commentEx w15:paraId="061798C3" w15:done="1"/>
  <w15:commentEx w15:paraId="3AA4E6A0" w15:done="1"/>
  <w15:commentEx w15:paraId="414B1B36" w15:done="0"/>
  <w15:commentEx w15:paraId="6597C816" w15:paraIdParent="414B1B36" w15:done="0"/>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0CE32B5B" w16cex:dateUtc="2024-09-24T18:31: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211F0E49" w16cex:dateUtc="2024-07-05T16:24:00Z"/>
  <w16cex:commentExtensible w16cex:durableId="32F1DB55" w16cex:dateUtc="2024-07-05T17:15:00Z"/>
  <w16cex:commentExtensible w16cex:durableId="5478E96D">
    <w16cex:extLst>
      <w16:ext w16:uri="{CE6994B0-6A32-4C9F-8C6B-6E91EDA988CE}">
        <cr:reactions xmlns:cr="http://schemas.microsoft.com/office/comments/2020/reactions">
          <cr:reaction reactionType="1">
            <cr:reactionInfo dateUtc="2024-09-23T21:12:35Z">
              <cr:user userId="S::scottn3@illinois.edu::1a77c0d7-a1e1-4938-8b1b-dfaacce776b7" userProvider="AD" userName="Nguyen, Scott"/>
            </cr:reactionInfo>
          </cr:reaction>
        </cr:reactions>
      </w16:ext>
    </w16cex:extLst>
  </w16cex:commentExtensible>
  <w16cex:commentExtensible w16cex:durableId="29D39457" w16cex:dateUtc="2024-09-24T19:25:00Z"/>
  <w16cex:commentExtensible w16cex:durableId="4D1342D7" w16cex:dateUtc="2024-09-24T19:25: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5EA5DE01" w16cid:durableId="0CE32B5B"/>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5816A9DD" w16cid:durableId="51DC715F"/>
  <w16cid:commentId w16cid:paraId="346F83DF" w16cid:durableId="211F0E49"/>
  <w16cid:commentId w16cid:paraId="77715C2E" w16cid:durableId="32F1DB55"/>
  <w16cid:commentId w16cid:paraId="133FF278" w16cid:durableId="5478E96D"/>
  <w16cid:commentId w16cid:paraId="0A5B3983" w16cid:durableId="29D39457"/>
  <w16cid:commentId w16cid:paraId="061798C3" w16cid:durableId="38E32F18"/>
  <w16cid:commentId w16cid:paraId="3AA4E6A0" w16cid:durableId="4D1342D7"/>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3"/>
  </w:num>
  <w:num w:numId="2" w16cid:durableId="1318992649">
    <w:abstractNumId w:val="10"/>
  </w:num>
  <w:num w:numId="3" w16cid:durableId="1897739179">
    <w:abstractNumId w:val="4"/>
    <w:lvlOverride w:ilvl="0">
      <w:lvl w:ilvl="0">
        <w:numFmt w:val="decimal"/>
        <w:lvlText w:val="%1."/>
        <w:lvlJc w:val="left"/>
      </w:lvl>
    </w:lvlOverride>
  </w:num>
  <w:num w:numId="4" w16cid:durableId="217590982">
    <w:abstractNumId w:val="3"/>
    <w:lvlOverride w:ilvl="0">
      <w:lvl w:ilvl="0">
        <w:numFmt w:val="decimal"/>
        <w:lvlText w:val="%1."/>
        <w:lvlJc w:val="left"/>
      </w:lvl>
    </w:lvlOverride>
  </w:num>
  <w:num w:numId="5" w16cid:durableId="506402750">
    <w:abstractNumId w:val="3"/>
    <w:lvlOverride w:ilvl="0">
      <w:lvl w:ilvl="0">
        <w:numFmt w:val="decimal"/>
        <w:lvlText w:val="%1."/>
        <w:lvlJc w:val="left"/>
      </w:lvl>
    </w:lvlOverride>
  </w:num>
  <w:num w:numId="6" w16cid:durableId="465585972">
    <w:abstractNumId w:val="3"/>
    <w:lvlOverride w:ilvl="0">
      <w:lvl w:ilvl="0">
        <w:numFmt w:val="decimal"/>
        <w:lvlText w:val="%1."/>
        <w:lvlJc w:val="left"/>
      </w:lvl>
    </w:lvlOverride>
  </w:num>
  <w:num w:numId="7" w16cid:durableId="223150102">
    <w:abstractNumId w:val="3"/>
    <w:lvlOverride w:ilvl="0">
      <w:lvl w:ilvl="0">
        <w:numFmt w:val="decimal"/>
        <w:lvlText w:val="%1."/>
        <w:lvlJc w:val="left"/>
      </w:lvl>
    </w:lvlOverride>
  </w:num>
  <w:num w:numId="8" w16cid:durableId="1029448745">
    <w:abstractNumId w:val="3"/>
    <w:lvlOverride w:ilvl="0">
      <w:lvl w:ilvl="0">
        <w:numFmt w:val="decimal"/>
        <w:lvlText w:val="%1."/>
        <w:lvlJc w:val="left"/>
      </w:lvl>
    </w:lvlOverride>
  </w:num>
  <w:num w:numId="9" w16cid:durableId="1050963365">
    <w:abstractNumId w:val="3"/>
    <w:lvlOverride w:ilvl="0">
      <w:lvl w:ilvl="0">
        <w:numFmt w:val="decimal"/>
        <w:lvlText w:val="%1."/>
        <w:lvlJc w:val="left"/>
      </w:lvl>
    </w:lvlOverride>
  </w:num>
  <w:num w:numId="10" w16cid:durableId="1276596250">
    <w:abstractNumId w:val="3"/>
    <w:lvlOverride w:ilvl="0">
      <w:lvl w:ilvl="0">
        <w:numFmt w:val="decimal"/>
        <w:lvlText w:val="%1."/>
        <w:lvlJc w:val="left"/>
      </w:lvl>
    </w:lvlOverride>
  </w:num>
  <w:num w:numId="11" w16cid:durableId="1526166771">
    <w:abstractNumId w:val="3"/>
    <w:lvlOverride w:ilvl="0">
      <w:lvl w:ilvl="0">
        <w:numFmt w:val="decimal"/>
        <w:lvlText w:val="%1."/>
        <w:lvlJc w:val="left"/>
      </w:lvl>
    </w:lvlOverride>
  </w:num>
  <w:num w:numId="12" w16cid:durableId="512456770">
    <w:abstractNumId w:val="3"/>
    <w:lvlOverride w:ilvl="0">
      <w:lvl w:ilvl="0">
        <w:numFmt w:val="decimal"/>
        <w:lvlText w:val="%1."/>
        <w:lvlJc w:val="left"/>
      </w:lvl>
    </w:lvlOverride>
  </w:num>
  <w:num w:numId="13" w16cid:durableId="864444325">
    <w:abstractNumId w:val="3"/>
    <w:lvlOverride w:ilvl="0">
      <w:lvl w:ilvl="0">
        <w:numFmt w:val="decimal"/>
        <w:lvlText w:val="%1."/>
        <w:lvlJc w:val="left"/>
      </w:lvl>
    </w:lvlOverride>
  </w:num>
  <w:num w:numId="14" w16cid:durableId="340394451">
    <w:abstractNumId w:val="11"/>
  </w:num>
  <w:num w:numId="15" w16cid:durableId="87192182">
    <w:abstractNumId w:val="0"/>
  </w:num>
  <w:num w:numId="16" w16cid:durableId="1117026281">
    <w:abstractNumId w:val="8"/>
  </w:num>
  <w:num w:numId="17" w16cid:durableId="586962033">
    <w:abstractNumId w:val="7"/>
  </w:num>
  <w:num w:numId="18" w16cid:durableId="1606036672">
    <w:abstractNumId w:val="1"/>
  </w:num>
  <w:num w:numId="19" w16cid:durableId="129443928">
    <w:abstractNumId w:val="6"/>
  </w:num>
  <w:num w:numId="20" w16cid:durableId="929388575">
    <w:abstractNumId w:val="12"/>
  </w:num>
  <w:num w:numId="21" w16cid:durableId="1328627486">
    <w:abstractNumId w:val="5"/>
  </w:num>
  <w:num w:numId="22" w16cid:durableId="1618829565">
    <w:abstractNumId w:val="2"/>
  </w:num>
  <w:num w:numId="23" w16cid:durableId="13682877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22D0D"/>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7AC"/>
    <w:rsid w:val="00277DDA"/>
    <w:rsid w:val="002816B6"/>
    <w:rsid w:val="002834CF"/>
    <w:rsid w:val="00284B9E"/>
    <w:rsid w:val="00285695"/>
    <w:rsid w:val="00285FD6"/>
    <w:rsid w:val="002925B4"/>
    <w:rsid w:val="002A36A8"/>
    <w:rsid w:val="002A6A36"/>
    <w:rsid w:val="002B5881"/>
    <w:rsid w:val="002D0C00"/>
    <w:rsid w:val="002D2BF3"/>
    <w:rsid w:val="002D7D93"/>
    <w:rsid w:val="002E23C0"/>
    <w:rsid w:val="002E3D01"/>
    <w:rsid w:val="002E5B7F"/>
    <w:rsid w:val="002E7AF8"/>
    <w:rsid w:val="002F1F37"/>
    <w:rsid w:val="002F674C"/>
    <w:rsid w:val="003078D2"/>
    <w:rsid w:val="00310383"/>
    <w:rsid w:val="00321BE5"/>
    <w:rsid w:val="003321D1"/>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29CD"/>
    <w:rsid w:val="00444117"/>
    <w:rsid w:val="00445132"/>
    <w:rsid w:val="00451AEC"/>
    <w:rsid w:val="0045295E"/>
    <w:rsid w:val="00452A7D"/>
    <w:rsid w:val="004566FC"/>
    <w:rsid w:val="004626C4"/>
    <w:rsid w:val="00462DD7"/>
    <w:rsid w:val="0046364A"/>
    <w:rsid w:val="00463F99"/>
    <w:rsid w:val="00471851"/>
    <w:rsid w:val="00472E5E"/>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6D5F"/>
    <w:rsid w:val="00500A82"/>
    <w:rsid w:val="00502522"/>
    <w:rsid w:val="00505E57"/>
    <w:rsid w:val="00512261"/>
    <w:rsid w:val="00515F8E"/>
    <w:rsid w:val="0052259B"/>
    <w:rsid w:val="00535D6B"/>
    <w:rsid w:val="005368D8"/>
    <w:rsid w:val="00551A73"/>
    <w:rsid w:val="0055298E"/>
    <w:rsid w:val="00553B12"/>
    <w:rsid w:val="0055770C"/>
    <w:rsid w:val="00560341"/>
    <w:rsid w:val="0056079D"/>
    <w:rsid w:val="00562E0D"/>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90860"/>
    <w:rsid w:val="00690FD8"/>
    <w:rsid w:val="00691994"/>
    <w:rsid w:val="00694181"/>
    <w:rsid w:val="006A479B"/>
    <w:rsid w:val="006A5651"/>
    <w:rsid w:val="006B6D72"/>
    <w:rsid w:val="006C03DC"/>
    <w:rsid w:val="006C7673"/>
    <w:rsid w:val="006E2E89"/>
    <w:rsid w:val="006E469E"/>
    <w:rsid w:val="006E5F74"/>
    <w:rsid w:val="006F6E27"/>
    <w:rsid w:val="006F74F9"/>
    <w:rsid w:val="00702325"/>
    <w:rsid w:val="00705F8B"/>
    <w:rsid w:val="00706CC7"/>
    <w:rsid w:val="00710201"/>
    <w:rsid w:val="00711E1D"/>
    <w:rsid w:val="00722F68"/>
    <w:rsid w:val="00724565"/>
    <w:rsid w:val="00725B31"/>
    <w:rsid w:val="007322E4"/>
    <w:rsid w:val="0073342F"/>
    <w:rsid w:val="00744ADD"/>
    <w:rsid w:val="00750B8B"/>
    <w:rsid w:val="00753272"/>
    <w:rsid w:val="007553EA"/>
    <w:rsid w:val="00757BCA"/>
    <w:rsid w:val="007606EF"/>
    <w:rsid w:val="007617E7"/>
    <w:rsid w:val="007661FF"/>
    <w:rsid w:val="00772696"/>
    <w:rsid w:val="00776FB7"/>
    <w:rsid w:val="007900CD"/>
    <w:rsid w:val="007908E1"/>
    <w:rsid w:val="00791AF9"/>
    <w:rsid w:val="007A02A3"/>
    <w:rsid w:val="007A5B35"/>
    <w:rsid w:val="007A65E4"/>
    <w:rsid w:val="007C0DAD"/>
    <w:rsid w:val="007C640C"/>
    <w:rsid w:val="007E0CE1"/>
    <w:rsid w:val="007E1306"/>
    <w:rsid w:val="007E157D"/>
    <w:rsid w:val="007E2159"/>
    <w:rsid w:val="007E5558"/>
    <w:rsid w:val="007F1352"/>
    <w:rsid w:val="007F1AD9"/>
    <w:rsid w:val="00801478"/>
    <w:rsid w:val="008109AF"/>
    <w:rsid w:val="00811BDE"/>
    <w:rsid w:val="00825590"/>
    <w:rsid w:val="00830BF2"/>
    <w:rsid w:val="00835DC6"/>
    <w:rsid w:val="0083755E"/>
    <w:rsid w:val="00841E76"/>
    <w:rsid w:val="008420ED"/>
    <w:rsid w:val="0084374B"/>
    <w:rsid w:val="00845355"/>
    <w:rsid w:val="00846438"/>
    <w:rsid w:val="00846B57"/>
    <w:rsid w:val="008529F5"/>
    <w:rsid w:val="008555C5"/>
    <w:rsid w:val="0085789D"/>
    <w:rsid w:val="0086077F"/>
    <w:rsid w:val="008619C0"/>
    <w:rsid w:val="00876281"/>
    <w:rsid w:val="00876503"/>
    <w:rsid w:val="00876C01"/>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6C24"/>
    <w:rsid w:val="0097259A"/>
    <w:rsid w:val="0097721A"/>
    <w:rsid w:val="00980F67"/>
    <w:rsid w:val="00982F5F"/>
    <w:rsid w:val="00982FD1"/>
    <w:rsid w:val="00985112"/>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2449"/>
    <w:rsid w:val="00A129CB"/>
    <w:rsid w:val="00A16A9F"/>
    <w:rsid w:val="00A1703E"/>
    <w:rsid w:val="00A22C35"/>
    <w:rsid w:val="00A2660E"/>
    <w:rsid w:val="00A30D12"/>
    <w:rsid w:val="00A368AA"/>
    <w:rsid w:val="00A37837"/>
    <w:rsid w:val="00A4049D"/>
    <w:rsid w:val="00A4418B"/>
    <w:rsid w:val="00A51311"/>
    <w:rsid w:val="00A518D5"/>
    <w:rsid w:val="00A549D0"/>
    <w:rsid w:val="00A575AA"/>
    <w:rsid w:val="00A65067"/>
    <w:rsid w:val="00A73629"/>
    <w:rsid w:val="00A75549"/>
    <w:rsid w:val="00A77211"/>
    <w:rsid w:val="00A77748"/>
    <w:rsid w:val="00A80147"/>
    <w:rsid w:val="00A83F78"/>
    <w:rsid w:val="00A84DD5"/>
    <w:rsid w:val="00A92AF0"/>
    <w:rsid w:val="00A968AE"/>
    <w:rsid w:val="00AA27F3"/>
    <w:rsid w:val="00AA51BF"/>
    <w:rsid w:val="00AA595A"/>
    <w:rsid w:val="00AD448F"/>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C2273"/>
    <w:rsid w:val="00BC5184"/>
    <w:rsid w:val="00BD0EEB"/>
    <w:rsid w:val="00BD5212"/>
    <w:rsid w:val="00BD5B46"/>
    <w:rsid w:val="00BE1A33"/>
    <w:rsid w:val="00BF19A7"/>
    <w:rsid w:val="00BF7DD0"/>
    <w:rsid w:val="00C029C7"/>
    <w:rsid w:val="00C15FEC"/>
    <w:rsid w:val="00C17C32"/>
    <w:rsid w:val="00C243CA"/>
    <w:rsid w:val="00C35890"/>
    <w:rsid w:val="00C44D3A"/>
    <w:rsid w:val="00C47E98"/>
    <w:rsid w:val="00C50BA7"/>
    <w:rsid w:val="00C5444E"/>
    <w:rsid w:val="00C54763"/>
    <w:rsid w:val="00C5535B"/>
    <w:rsid w:val="00C57B20"/>
    <w:rsid w:val="00C77FB6"/>
    <w:rsid w:val="00C82D4A"/>
    <w:rsid w:val="00C86231"/>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728E4"/>
    <w:rsid w:val="00D8359D"/>
    <w:rsid w:val="00D83657"/>
    <w:rsid w:val="00D87455"/>
    <w:rsid w:val="00D92510"/>
    <w:rsid w:val="00D93362"/>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AF5"/>
    <w:rsid w:val="00E202D0"/>
    <w:rsid w:val="00E20A72"/>
    <w:rsid w:val="00E23678"/>
    <w:rsid w:val="00E30FA3"/>
    <w:rsid w:val="00E439AD"/>
    <w:rsid w:val="00E45147"/>
    <w:rsid w:val="00E456AE"/>
    <w:rsid w:val="00E4687B"/>
    <w:rsid w:val="00E47D82"/>
    <w:rsid w:val="00E54897"/>
    <w:rsid w:val="00E55E36"/>
    <w:rsid w:val="00E56939"/>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4066"/>
    <w:rsid w:val="00EB48DA"/>
    <w:rsid w:val="00EC11A0"/>
    <w:rsid w:val="00EE4775"/>
    <w:rsid w:val="00EE6C1B"/>
    <w:rsid w:val="00EF07DA"/>
    <w:rsid w:val="00EF3C8E"/>
    <w:rsid w:val="00EF4D55"/>
    <w:rsid w:val="00EF6304"/>
    <w:rsid w:val="00F00488"/>
    <w:rsid w:val="00F01FDA"/>
    <w:rsid w:val="00F05234"/>
    <w:rsid w:val="00F05436"/>
    <w:rsid w:val="00F154B0"/>
    <w:rsid w:val="00F2311B"/>
    <w:rsid w:val="00F25855"/>
    <w:rsid w:val="00F27A31"/>
    <w:rsid w:val="00F3016A"/>
    <w:rsid w:val="00F30900"/>
    <w:rsid w:val="00F32279"/>
    <w:rsid w:val="00F358E7"/>
    <w:rsid w:val="00F41F47"/>
    <w:rsid w:val="00F43908"/>
    <w:rsid w:val="00F50E8D"/>
    <w:rsid w:val="00F51B33"/>
    <w:rsid w:val="00F5377F"/>
    <w:rsid w:val="00F5650A"/>
    <w:rsid w:val="00F5724E"/>
    <w:rsid w:val="00F601DF"/>
    <w:rsid w:val="00F66A0F"/>
    <w:rsid w:val="00F70DD7"/>
    <w:rsid w:val="00F73DAD"/>
    <w:rsid w:val="00F75EB5"/>
    <w:rsid w:val="00F76566"/>
    <w:rsid w:val="00F77CCC"/>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10709</Words>
  <Characters>61047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2</cp:revision>
  <cp:lastPrinted>2024-07-05T17:18:00Z</cp:lastPrinted>
  <dcterms:created xsi:type="dcterms:W3CDTF">2024-09-26T06:59:00Z</dcterms:created>
  <dcterms:modified xsi:type="dcterms:W3CDTF">2024-09-26T06:59:00Z</dcterms:modified>
</cp:coreProperties>
</file>