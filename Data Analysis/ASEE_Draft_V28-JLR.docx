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B3D5" w14:textId="226B5AAC" w:rsidR="00D06DCA" w:rsidRPr="00E23678" w:rsidRDefault="00D06DCA" w:rsidP="00D06DCA">
      <w:pPr>
        <w:spacing w:before="76"/>
        <w:ind w:left="1664" w:right="625" w:hanging="1664"/>
        <w:jc w:val="center"/>
        <w:rPr>
          <w:rFonts w:eastAsia="Times New Roman" w:cs="Times New Roman"/>
          <w:b/>
          <w:bCs/>
          <w:color w:val="000000"/>
          <w:kern w:val="0"/>
          <w:sz w:val="28"/>
          <w:szCs w:val="28"/>
          <w14:ligatures w14:val="none"/>
        </w:rPr>
      </w:pPr>
      <w:r w:rsidRPr="00E23678">
        <w:rPr>
          <w:rFonts w:eastAsia="Times New Roman" w:cs="Times New Roman"/>
          <w:b/>
          <w:bCs/>
          <w:color w:val="000000"/>
          <w:kern w:val="0"/>
          <w:sz w:val="28"/>
          <w:szCs w:val="28"/>
          <w14:ligatures w14:val="none"/>
        </w:rPr>
        <w:t xml:space="preserve">Effect of Assessment Structure on Perceived Efficacy </w:t>
      </w:r>
      <w:r w:rsidR="00B4092C">
        <w:rPr>
          <w:rFonts w:eastAsia="Times New Roman" w:cs="Times New Roman"/>
          <w:b/>
          <w:bCs/>
          <w:color w:val="000000"/>
          <w:kern w:val="0"/>
          <w:sz w:val="28"/>
          <w:szCs w:val="28"/>
          <w14:ligatures w14:val="none"/>
        </w:rPr>
        <w:t>in</w:t>
      </w:r>
      <w:r w:rsidR="00B4092C" w:rsidRPr="00E23678">
        <w:rPr>
          <w:rFonts w:eastAsia="Times New Roman" w:cs="Times New Roman"/>
          <w:b/>
          <w:bCs/>
          <w:color w:val="000000"/>
          <w:kern w:val="0"/>
          <w:sz w:val="28"/>
          <w:szCs w:val="28"/>
          <w14:ligatures w14:val="none"/>
        </w:rPr>
        <w:t xml:space="preserve"> </w:t>
      </w:r>
      <w:r w:rsidRPr="00E23678">
        <w:rPr>
          <w:rFonts w:eastAsia="Times New Roman" w:cs="Times New Roman"/>
          <w:b/>
          <w:bCs/>
          <w:color w:val="000000"/>
          <w:kern w:val="0"/>
          <w:sz w:val="28"/>
          <w:szCs w:val="28"/>
          <w14:ligatures w14:val="none"/>
        </w:rPr>
        <w:t>a</w:t>
      </w:r>
    </w:p>
    <w:p w14:paraId="2BC2F988" w14:textId="4A7C75A3" w:rsidR="00D06DCA" w:rsidRPr="00E23678" w:rsidRDefault="00D06DCA" w:rsidP="00F92049">
      <w:pPr>
        <w:spacing w:before="76"/>
        <w:ind w:left="1664" w:right="625" w:hanging="1664"/>
        <w:jc w:val="center"/>
        <w:rPr>
          <w:rFonts w:eastAsia="Times New Roman" w:cs="Times New Roman"/>
          <w:kern w:val="0"/>
          <w:szCs w:val="24"/>
          <w14:ligatures w14:val="none"/>
        </w:rPr>
      </w:pPr>
      <w:r w:rsidRPr="00E23678">
        <w:rPr>
          <w:rFonts w:eastAsia="Times New Roman" w:cs="Times New Roman"/>
          <w:b/>
          <w:bCs/>
          <w:color w:val="000000"/>
          <w:kern w:val="0"/>
          <w:sz w:val="28"/>
          <w:szCs w:val="28"/>
          <w14:ligatures w14:val="none"/>
        </w:rPr>
        <w:t xml:space="preserve"> Rocketry Course</w:t>
      </w:r>
    </w:p>
    <w:p w14:paraId="71EB9FAF" w14:textId="77777777" w:rsidR="00D06DCA" w:rsidRPr="00F92049" w:rsidRDefault="00D06DCA" w:rsidP="00F92049">
      <w:pPr>
        <w:pStyle w:val="Heading1"/>
        <w:numPr>
          <w:ilvl w:val="0"/>
          <w:numId w:val="0"/>
        </w:numPr>
        <w:ind w:left="432"/>
      </w:pPr>
      <w:r w:rsidRPr="00F92049">
        <w:t>Abstract</w:t>
      </w:r>
    </w:p>
    <w:p w14:paraId="7553F7E6" w14:textId="05F2BFE5" w:rsidR="00F05436" w:rsidRPr="00F92049" w:rsidRDefault="00F05436" w:rsidP="00F92049">
      <w:r w:rsidRPr="00F05436">
        <w:t>This study investigates the impact of assessment structure on student performance and engagement in an academic setting, specifically focusing on an introductory rocketry course for undergraduate non-aerospace engineering students. Departing from traditional end-of-course assessments, the research explores whether implementing a 'chunking' approach by breaking the final assessment into individual quizzes over the last week yields distinct outcomes. The approach involved comparing two groups of students: one undergoing a traditional cumulative assessment (Group A) and the other experiencing the modified ‘chunking’ assessment structure (Group B).</w:t>
      </w:r>
      <w:commentRangeStart w:id="0"/>
      <w:r w:rsidRPr="00F05436">
        <w:t xml:space="preserve"> </w:t>
      </w:r>
      <w:r w:rsidR="00A575AA" w:rsidRPr="00F05436">
        <w:t>Paired T</w:t>
      </w:r>
      <w:r w:rsidRPr="00F05436">
        <w:t xml:space="preserve">-tests were employed to compare the results between the two groups. </w:t>
      </w:r>
      <w:r w:rsidR="00EA4EE8">
        <w:t xml:space="preserve">Both groups had similar demographics and scores prior to the assessment. </w:t>
      </w:r>
      <w:r w:rsidRPr="00F05436">
        <w:t xml:space="preserve">The results reveal that Group B outperformed Group A with </w:t>
      </w:r>
      <w:r w:rsidR="00FC1501">
        <w:t xml:space="preserve">on average </w:t>
      </w:r>
      <w:r w:rsidRPr="00F05436">
        <w:t>a 24% increase in final assessm</w:t>
      </w:r>
      <w:commentRangeEnd w:id="0"/>
      <w:r w:rsidR="00B4092C">
        <w:rPr>
          <w:rStyle w:val="CommentReference"/>
        </w:rPr>
        <w:commentReference w:id="0"/>
      </w:r>
      <w:r w:rsidRPr="00F05436">
        <w:t>ent scores. Additionally, Group B exhibited higher levels of engagement with the material during the assessment week. These findings suggest that modifying the assessment structure by dividing the final assessment into multiple portions may reduce cognitive and testing fatigue, leading to improved student performance and increased engagement.</w:t>
      </w:r>
    </w:p>
    <w:p w14:paraId="34BF4316" w14:textId="77777777" w:rsidR="00D06DCA" w:rsidRPr="00F92049" w:rsidRDefault="00D06DCA" w:rsidP="00F92049">
      <w:pPr>
        <w:pStyle w:val="Heading1"/>
      </w:pPr>
      <w:commentRangeStart w:id="1"/>
      <w:r w:rsidRPr="00F92049">
        <w:t>Introduction</w:t>
      </w:r>
      <w:commentRangeEnd w:id="1"/>
      <w:r w:rsidR="007661FF" w:rsidRPr="00F92049">
        <w:rPr>
          <w:rStyle w:val="CommentReference"/>
          <w:sz w:val="28"/>
          <w:szCs w:val="48"/>
        </w:rPr>
        <w:commentReference w:id="1"/>
      </w:r>
    </w:p>
    <w:p w14:paraId="096A79CB" w14:textId="77777777" w:rsidR="0052259B" w:rsidRDefault="0052259B" w:rsidP="00081A23">
      <w:r w:rsidRPr="0052259B">
        <w:t xml:space="preserve">The pursuit of effective assessment strategies in education is an ongoing challenge. Educators and researchers are constantly on the lookout for methods that not only accurately gauge student knowledge but also promote learning and retention. Traditional end-of-course assessments, long-standing fixtures in academic evaluation, are being re-examined in the context of our evolving understanding of cognitive processes. Ackerman and Kanfer's (2009) research into test length and cognitive fatigue revealed that while students may feel more fatigued the </w:t>
      </w:r>
      <w:proofErr w:type="gramStart"/>
      <w:r w:rsidRPr="0052259B">
        <w:t>longer</w:t>
      </w:r>
      <w:proofErr w:type="gramEnd"/>
      <w:r w:rsidRPr="0052259B">
        <w:t xml:space="preserve"> they work on tasks, this does not necessarily lead to a decline in performance, suggesting that individual differences and self-regulation strategies play a significant role in educational outcomes. This is further supported by Glaser and </w:t>
      </w:r>
      <w:proofErr w:type="spellStart"/>
      <w:r w:rsidRPr="0052259B">
        <w:t>Insler's</w:t>
      </w:r>
      <w:proofErr w:type="spellEnd"/>
      <w:r w:rsidRPr="0052259B">
        <w:t xml:space="preserve"> (2022) findings that a day-long break during exams can significantly improve grades, indicating the beneficial effects of rest on cognitive performance. Ackerman et al. (2010) also found that despite subjective feelings of fatigue, performance did not decrease even after extensive testing periods, pointing to the resilience of cognitive function and the influence of individual traits on fatigue and affective responses. These studies collectively underscore the need to rethink traditional assessment methods in favor of strategies that consider the complex dynamics of cognitive fatigue and individual differences.</w:t>
      </w:r>
    </w:p>
    <w:p w14:paraId="7EE342B3" w14:textId="77777777" w:rsidR="00173E10" w:rsidRDefault="00173E10" w:rsidP="00173E10"/>
    <w:p w14:paraId="16DC6696" w14:textId="2A06D3EB" w:rsidR="00173E10" w:rsidRDefault="0052259B" w:rsidP="00173E10">
      <w:r w:rsidRPr="0052259B">
        <w:t xml:space="preserve">Chunking is an educational strategy that enhances the learning process by breaking down complex information into smaller, digestible segments, which is especially beneficial in online learning environments. According to the University of Massachusetts Amherst Center for Teaching and Learning, chunking helps students process and understand material more efficiently by dividing content into manageable parts (University of Massachusetts Amherst, n.d.). In the absence of a traditional classroom setting, chunking has been shown to maintain student engagement and attention. Humphries and Clark (2021) found that students preferred chunk-style videos, which led to higher engagement and better completion rates, and even appeared to improve assessment </w:t>
      </w:r>
      <w:r w:rsidRPr="0052259B">
        <w:lastRenderedPageBreak/>
        <w:t>outcomes. Similarly, Faith (2023) reported that chunking course materials improved exam pass rates, outperforming other methods such as expanded homework or automated feedback. These studies suggest that chunking not only facilitates learning but also has a direct positive impact on student success.</w:t>
      </w:r>
    </w:p>
    <w:p w14:paraId="6FFFA846" w14:textId="77777777" w:rsidR="0052259B" w:rsidRDefault="0052259B" w:rsidP="0052259B"/>
    <w:p w14:paraId="7EB7EF46" w14:textId="66DAB932" w:rsidR="00173E10" w:rsidRDefault="0052259B" w:rsidP="0052259B">
      <w:r w:rsidRPr="0052259B">
        <w:t xml:space="preserve">The effectiveness of cumulative assessment in educational settings is a nuanced issue, with studies by Domenech et al. (2015) and </w:t>
      </w:r>
      <w:proofErr w:type="spellStart"/>
      <w:r w:rsidRPr="0052259B">
        <w:t>Kerdijk</w:t>
      </w:r>
      <w:proofErr w:type="spellEnd"/>
      <w:r w:rsidRPr="0052259B">
        <w:t xml:space="preserve"> et al. (2015) highlighting its benefits in improving student performance, motivation, and study habits, while Cecilio-Fernandes et al. (2018) and Tio et al. (2016) present more complex findings. Domenech et al. (2015) advocate for Frequent Cumulative Testing (FCT) due to its positive impact on student engagement and learning outcomes, including higher academic performance and pass rates. </w:t>
      </w:r>
      <w:proofErr w:type="spellStart"/>
      <w:r w:rsidRPr="0052259B">
        <w:t>Kerdijk</w:t>
      </w:r>
      <w:proofErr w:type="spellEnd"/>
      <w:r w:rsidRPr="0052259B">
        <w:t xml:space="preserve"> et al. (2015) support this by showing that cumulative assessment encourages more self-study time and better performance on recent material, suggesting a potential for improved long-term retention. However, Cecilio-Fernandes et al. (2018) found no significant difference in knowledge acquisition between cumulative and end-of-course assessments, though they acknowledged the benefits of repetitive testing and spaced study sessions. Tio et al. (2016) further complicate the picture by indicating that cumulative assessment may not be as effective for students with weaker self-directed learning skills, pointing to the need for additional support mechanisms within the cumulative assessment framework.</w:t>
      </w:r>
    </w:p>
    <w:p w14:paraId="6B2789B4" w14:textId="77777777" w:rsidR="0052259B" w:rsidRDefault="0052259B" w:rsidP="00173E10"/>
    <w:p w14:paraId="0576F0FA" w14:textId="5A578555" w:rsidR="00D06DCA" w:rsidRPr="00F05436" w:rsidRDefault="00336089" w:rsidP="00173E10">
      <w:r w:rsidRPr="00336089">
        <w:t xml:space="preserve">This study </w:t>
      </w:r>
      <w:r w:rsidR="00F92049">
        <w:t>investigates</w:t>
      </w:r>
      <w:r w:rsidRPr="00336089">
        <w:t xml:space="preserve"> the impact of assessment structure on student performance and engagement in an introductory rocketry course designed for undergraduate non-aerospace engineering students. Central to this investigation is whether </w:t>
      </w:r>
      <w:r w:rsidR="00140ED4">
        <w:t>an</w:t>
      </w:r>
      <w:r w:rsidRPr="00336089">
        <w:t xml:space="preserve"> assessment approach</w:t>
      </w:r>
      <w:r w:rsidR="00140ED4">
        <w:t xml:space="preserve"> based</w:t>
      </w:r>
      <w:r w:rsidRPr="00336089">
        <w:t xml:space="preserve"> on the principles of </w:t>
      </w:r>
      <w:r w:rsidR="00081A23" w:rsidRPr="00336089">
        <w:t>chunking</w:t>
      </w:r>
      <w:r w:rsidRPr="00336089">
        <w:t xml:space="preserve"> </w:t>
      </w:r>
      <w:r w:rsidR="00F92049">
        <w:t xml:space="preserve">leads to different </w:t>
      </w:r>
      <w:r w:rsidRPr="00336089">
        <w:t>and potentially better outcomes.</w:t>
      </w:r>
      <w:r w:rsidR="00F92049">
        <w:t xml:space="preserve"> </w:t>
      </w:r>
      <w:commentRangeStart w:id="2"/>
      <w:r w:rsidR="00F05436" w:rsidRPr="00F05436">
        <w:t>The key questions guiding this research are:</w:t>
      </w:r>
    </w:p>
    <w:p w14:paraId="3F0760BE" w14:textId="647142A8" w:rsidR="00D06DCA" w:rsidRPr="00F05436" w:rsidRDefault="00081A23" w:rsidP="00173E10">
      <w:pPr>
        <w:pStyle w:val="ListParagraph"/>
        <w:numPr>
          <w:ilvl w:val="0"/>
          <w:numId w:val="19"/>
        </w:numPr>
      </w:pPr>
      <w:r w:rsidRPr="00F05436">
        <w:t>Does assessment</w:t>
      </w:r>
      <w:r w:rsidR="00D06DCA" w:rsidRPr="00F05436">
        <w:t xml:space="preserve"> structure significantly impact outcomes related to cognitive fatigue, considering variations in question timing—either in concentrated sessions or spread out over an extended period?</w:t>
      </w:r>
    </w:p>
    <w:p w14:paraId="19171C29" w14:textId="77777777" w:rsidR="00D06DCA" w:rsidRDefault="00D06DCA" w:rsidP="00173E10">
      <w:pPr>
        <w:pStyle w:val="ListParagraph"/>
        <w:numPr>
          <w:ilvl w:val="0"/>
          <w:numId w:val="19"/>
        </w:numPr>
      </w:pPr>
      <w:r w:rsidRPr="00F05436">
        <w:t>Can incorporating best practices into the assessment structure lead to distinct and potentially improved results?</w:t>
      </w:r>
      <w:commentRangeEnd w:id="2"/>
      <w:r w:rsidR="00D21A37">
        <w:rPr>
          <w:rStyle w:val="CommentReference"/>
        </w:rPr>
        <w:commentReference w:id="2"/>
      </w:r>
    </w:p>
    <w:p w14:paraId="26A02125" w14:textId="6EFAAAA2" w:rsidR="00D06DCA" w:rsidRPr="000A46E6" w:rsidRDefault="00D06DCA" w:rsidP="000A46E6">
      <w:pPr>
        <w:pStyle w:val="Heading1"/>
      </w:pPr>
      <w:r w:rsidRPr="000A46E6">
        <w:t>Literature Review</w:t>
      </w:r>
    </w:p>
    <w:p w14:paraId="5431F47A" w14:textId="77777777" w:rsidR="00D06DCA" w:rsidRDefault="00D06DCA" w:rsidP="000A46E6">
      <w:pPr>
        <w:pStyle w:val="Heading2"/>
        <w:rPr>
          <w:rFonts w:eastAsia="Times New Roman"/>
        </w:rPr>
      </w:pPr>
      <w:r w:rsidRPr="00E23678">
        <w:rPr>
          <w:rFonts w:eastAsia="Times New Roman"/>
        </w:rPr>
        <w:t>Assessment Strategies</w:t>
      </w:r>
    </w:p>
    <w:p w14:paraId="3888135F" w14:textId="77777777" w:rsidR="005E65E6" w:rsidRPr="005E65E6" w:rsidRDefault="005E65E6" w:rsidP="005E65E6"/>
    <w:p w14:paraId="37B35FBF" w14:textId="77777777" w:rsidR="00B82DFA" w:rsidRPr="00B82DFA" w:rsidRDefault="00FC1DC0" w:rsidP="005E65E6">
      <w:pPr>
        <w:rPr>
          <w:rFonts w:eastAsia="Times New Roman" w:cs="Times New Roman"/>
          <w:color w:val="000000"/>
          <w:kern w:val="0"/>
          <w:szCs w:val="24"/>
          <w14:ligatures w14:val="none"/>
        </w:rPr>
      </w:pPr>
      <w:r>
        <w:t>Educational</w:t>
      </w:r>
      <w:r w:rsidRPr="00FC1DC0">
        <w:t xml:space="preserve"> assessment strategies are a key area of interest in contemporary research, particularly in relation to enhancing student performance and engagement. </w:t>
      </w:r>
      <w:r w:rsidR="000B4843">
        <w:rPr>
          <w:rFonts w:eastAsia="Times New Roman" w:cs="Times New Roman"/>
          <w:color w:val="000000"/>
          <w:kern w:val="0"/>
          <w:szCs w:val="24"/>
          <w14:ligatures w14:val="none"/>
        </w:rPr>
        <w:t xml:space="preserve"> </w:t>
      </w:r>
      <w:r w:rsidR="00B82DFA" w:rsidRPr="00B82DFA">
        <w:rPr>
          <w:rFonts w:eastAsia="Times New Roman" w:cs="Times New Roman"/>
          <w:color w:val="000000"/>
          <w:kern w:val="0"/>
          <w:szCs w:val="24"/>
          <w14:ligatures w14:val="none"/>
        </w:rPr>
        <w:t>Ghosh et al. (2020) demonstrated that authentic assessments, which simulate practical scenarios, significantly enhance academic achievement, particularly for students with relevant work experience. Fawns and O’Shea (2018) argue for assessments that foster adaptability and critical thinking, essential in our rapidly changing world. Den Boer et al. (2021) compared Summative Cumulative Assessment (SCA)—where grades contribute to final exam scores and emphasize performance for certification—with Formative Cumulative Assessment (FCA), which focuses on feedback for learning improvement without affecting final grades. While SCA showed a short-term improvement in exam grades, its long-term benefits were inconsistent, suggesting that FCA's approach to continuous learning might offer more sustainable academic development. These studies collectively advocate for a shift from traditional to more dynamic and authentic assessment methods to better prepare students for future challenges.</w:t>
      </w:r>
    </w:p>
    <w:p w14:paraId="1EF57183" w14:textId="3C1F4E0B" w:rsidR="00B82DFA" w:rsidRPr="00FC1DC0" w:rsidRDefault="00B82DFA" w:rsidP="00B82DFA">
      <w:pPr>
        <w:rPr>
          <w:rFonts w:eastAsia="Times New Roman" w:cs="Times New Roman"/>
          <w:color w:val="000000"/>
          <w:kern w:val="0"/>
          <w:szCs w:val="24"/>
          <w14:ligatures w14:val="none"/>
        </w:rPr>
      </w:pPr>
    </w:p>
    <w:p w14:paraId="455AFC4F" w14:textId="651FD573" w:rsidR="000B4843" w:rsidRDefault="000B4843" w:rsidP="00B6127A">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Research also shows that engaging assessment methods can have a positive effect.  </w:t>
      </w:r>
      <w:r w:rsidR="00FC1DC0" w:rsidRPr="00FC1DC0">
        <w:rPr>
          <w:rFonts w:eastAsia="Times New Roman" w:cs="Times New Roman"/>
          <w:color w:val="000000"/>
          <w:kern w:val="0"/>
          <w:szCs w:val="24"/>
          <w14:ligatures w14:val="none"/>
        </w:rPr>
        <w:t>Georgiou and Nikolaou (2020)</w:t>
      </w:r>
      <w:r>
        <w:rPr>
          <w:rFonts w:eastAsia="Times New Roman" w:cs="Times New Roman"/>
          <w:color w:val="000000"/>
          <w:kern w:val="0"/>
          <w:szCs w:val="24"/>
          <w14:ligatures w14:val="none"/>
        </w:rPr>
        <w:t xml:space="preserve"> couched their assessments within the context of</w:t>
      </w:r>
      <w:commentRangeStart w:id="3"/>
      <w:r>
        <w:rPr>
          <w:rFonts w:eastAsia="Times New Roman" w:cs="Times New Roman"/>
          <w:color w:val="000000"/>
          <w:kern w:val="0"/>
          <w:szCs w:val="24"/>
          <w14:ligatures w14:val="none"/>
        </w:rPr>
        <w:t xml:space="preserve"> an engaging online game.  They </w:t>
      </w:r>
      <w:r w:rsidR="00FC1DC0" w:rsidRPr="00FC1DC0">
        <w:rPr>
          <w:rFonts w:eastAsia="Times New Roman" w:cs="Times New Roman"/>
          <w:color w:val="000000"/>
          <w:kern w:val="0"/>
          <w:szCs w:val="24"/>
          <w14:ligatures w14:val="none"/>
        </w:rPr>
        <w:t>observed that</w:t>
      </w:r>
      <w:r>
        <w:rPr>
          <w:rFonts w:eastAsia="Times New Roman" w:cs="Times New Roman"/>
          <w:color w:val="000000"/>
          <w:kern w:val="0"/>
          <w:szCs w:val="24"/>
          <w14:ligatures w14:val="none"/>
        </w:rPr>
        <w:t xml:space="preserve"> these</w:t>
      </w:r>
      <w:r w:rsidR="00FC1DC0" w:rsidRPr="00FC1DC0">
        <w:rPr>
          <w:rFonts w:eastAsia="Times New Roman" w:cs="Times New Roman"/>
          <w:color w:val="000000"/>
          <w:kern w:val="0"/>
          <w:szCs w:val="24"/>
          <w14:ligatures w14:val="none"/>
        </w:rPr>
        <w:t xml:space="preserve"> gamified assessments elicited favorable reactions from participants. </w:t>
      </w:r>
      <w:r>
        <w:rPr>
          <w:rFonts w:eastAsia="Times New Roman" w:cs="Times New Roman"/>
          <w:color w:val="000000"/>
          <w:kern w:val="0"/>
          <w:szCs w:val="24"/>
          <w14:ligatures w14:val="none"/>
        </w:rPr>
        <w:t xml:space="preserve"> </w:t>
      </w:r>
      <w:commentRangeEnd w:id="3"/>
      <w:r>
        <w:rPr>
          <w:rStyle w:val="CommentReference"/>
        </w:rPr>
        <w:commentReference w:id="3"/>
      </w:r>
      <w:r w:rsidR="00FC1DC0" w:rsidRPr="00FC1DC0">
        <w:rPr>
          <w:rFonts w:eastAsia="Times New Roman" w:cs="Times New Roman"/>
          <w:color w:val="000000"/>
          <w:kern w:val="0"/>
          <w:szCs w:val="24"/>
          <w14:ligatures w14:val="none"/>
        </w:rPr>
        <w:t>This preference for engaging methods is mirrored in Sletten's (2021) research</w:t>
      </w:r>
      <w:r>
        <w:rPr>
          <w:rFonts w:eastAsia="Times New Roman" w:cs="Times New Roman"/>
          <w:color w:val="000000"/>
          <w:kern w:val="0"/>
          <w:szCs w:val="24"/>
          <w14:ligatures w14:val="none"/>
        </w:rPr>
        <w:t>.  In their study, s</w:t>
      </w:r>
      <w:r w:rsidR="00FC1DC0" w:rsidRPr="00FC1DC0">
        <w:rPr>
          <w:rFonts w:eastAsia="Times New Roman" w:cs="Times New Roman"/>
          <w:color w:val="000000"/>
          <w:kern w:val="0"/>
          <w:szCs w:val="24"/>
          <w14:ligatures w14:val="none"/>
        </w:rPr>
        <w:t>tudents found learning more relevant and were more engaged when traditional exams were replaced with paper reviews in a microbiol</w:t>
      </w:r>
      <w:commentRangeStart w:id="4"/>
      <w:r w:rsidR="00FC1DC0" w:rsidRPr="00FC1DC0">
        <w:rPr>
          <w:rFonts w:eastAsia="Times New Roman" w:cs="Times New Roman"/>
          <w:color w:val="000000"/>
          <w:kern w:val="0"/>
          <w:szCs w:val="24"/>
          <w14:ligatures w14:val="none"/>
        </w:rPr>
        <w:t>ogy course.</w:t>
      </w:r>
      <w:commentRangeEnd w:id="4"/>
      <w:r>
        <w:rPr>
          <w:rStyle w:val="CommentReference"/>
        </w:rPr>
        <w:commentReference w:id="4"/>
      </w:r>
      <w:r w:rsidR="00FC1DC0" w:rsidRPr="00FC1DC0">
        <w:rPr>
          <w:rFonts w:eastAsia="Times New Roman" w:cs="Times New Roman"/>
          <w:color w:val="000000"/>
          <w:kern w:val="0"/>
          <w:szCs w:val="24"/>
          <w14:ligatures w14:val="none"/>
        </w:rPr>
        <w:t xml:space="preserve"> </w:t>
      </w:r>
      <w:r w:rsidR="00B6127A" w:rsidRPr="00B6127A">
        <w:rPr>
          <w:rFonts w:eastAsia="Times New Roman" w:cs="Times New Roman"/>
          <w:color w:val="000000"/>
          <w:kern w:val="0"/>
          <w:szCs w:val="24"/>
          <w14:ligatures w14:val="none"/>
        </w:rPr>
        <w:t>Holmes (2018) found that such methods in virtual learning environments lead to higher engagement and better examination outcomes. Similarly, Andrews et al. (2018) reported improvements in student experience and module grades following an assessment overhaul that included student collaboration in the Portsmouth School of Architecture. These findings suggest that innovative and continuous assessment strategies are crucial for fostering student interaction, confidence, and academic success.</w:t>
      </w:r>
    </w:p>
    <w:p w14:paraId="40777A27" w14:textId="77777777" w:rsidR="00B6127A" w:rsidRDefault="00B6127A" w:rsidP="00B6127A">
      <w:pPr>
        <w:rPr>
          <w:rFonts w:eastAsia="Times New Roman" w:cs="Times New Roman"/>
          <w:color w:val="000000"/>
          <w:kern w:val="0"/>
          <w:szCs w:val="24"/>
          <w14:ligatures w14:val="none"/>
        </w:rPr>
      </w:pPr>
    </w:p>
    <w:p w14:paraId="78CA3F1C" w14:textId="0696A3C5" w:rsidR="00FC1DC0" w:rsidRDefault="000B4843" w:rsidP="001E5602">
      <w:r>
        <w:t xml:space="preserve">Personalized feedback and alternative assessments methods are known to be received positively by students. </w:t>
      </w:r>
      <w:r w:rsidR="00FC1DC0" w:rsidRPr="00FC1DC0">
        <w:t xml:space="preserve">The studies by Jayasinghe et al. (2015) and </w:t>
      </w:r>
      <w:proofErr w:type="spellStart"/>
      <w:r w:rsidR="00FC1DC0" w:rsidRPr="00FC1DC0">
        <w:t>Cirit</w:t>
      </w:r>
      <w:proofErr w:type="spellEnd"/>
      <w:r w:rsidR="00FC1DC0" w:rsidRPr="00FC1DC0">
        <w:t xml:space="preserve"> (2015)</w:t>
      </w:r>
      <w:r>
        <w:t xml:space="preserve"> explored the effects of </w:t>
      </w:r>
      <w:r w:rsidR="00FC1DC0" w:rsidRPr="00FC1DC0">
        <w:t xml:space="preserve">personalized feedback and alternative assessment methods. Jayasinghe et al. advocate for monitoring students' emotional states to provide </w:t>
      </w:r>
      <w:commentRangeStart w:id="5"/>
      <w:r w:rsidR="00FC1DC0" w:rsidRPr="00FC1DC0">
        <w:t>meaningful feedback</w:t>
      </w:r>
      <w:commentRangeEnd w:id="5"/>
      <w:r>
        <w:rPr>
          <w:rStyle w:val="CommentReference"/>
        </w:rPr>
        <w:commentReference w:id="5"/>
      </w:r>
      <w:r w:rsidR="00FC1DC0" w:rsidRPr="00FC1DC0">
        <w:t xml:space="preserve">, </w:t>
      </w:r>
      <w:r w:rsidR="00B6127A" w:rsidRPr="00B6127A">
        <w:t>proposing discreet observation to tailor educator responses to individual learning experiences and needs.</w:t>
      </w:r>
      <w:r>
        <w:t xml:space="preserve"> </w:t>
      </w:r>
      <w:proofErr w:type="spellStart"/>
      <w:r w:rsidR="00FC1DC0" w:rsidRPr="00FC1DC0">
        <w:t>Cirit</w:t>
      </w:r>
      <w:proofErr w:type="spellEnd"/>
      <w:r w:rsidR="00FC1DC0" w:rsidRPr="00FC1DC0">
        <w:t xml:space="preserve"> noted an increase in positive attitudes towards online and alternative assessments among </w:t>
      </w:r>
      <w:r w:rsidR="00B6127A">
        <w:t>English Language Teaching (</w:t>
      </w:r>
      <w:commentRangeStart w:id="6"/>
      <w:r w:rsidR="00FC1DC0" w:rsidRPr="00FC1DC0">
        <w:t>ELT</w:t>
      </w:r>
      <w:commentRangeEnd w:id="6"/>
      <w:r>
        <w:rPr>
          <w:rStyle w:val="CommentReference"/>
        </w:rPr>
        <w:commentReference w:id="6"/>
      </w:r>
      <w:r w:rsidR="00B6127A">
        <w:t>)</w:t>
      </w:r>
      <w:r w:rsidR="00FC1DC0" w:rsidRPr="00FC1DC0">
        <w:t xml:space="preserve"> pre-service teachers, suggesting that with thoughtful planning and training, the challenges of implementing new assessment strategies can be navigated su</w:t>
      </w:r>
      <w:commentRangeStart w:id="7"/>
      <w:r w:rsidR="00FC1DC0" w:rsidRPr="00FC1DC0">
        <w:t>ccessfully.</w:t>
      </w:r>
      <w:commentRangeEnd w:id="7"/>
      <w:r>
        <w:rPr>
          <w:rStyle w:val="CommentReference"/>
        </w:rPr>
        <w:commentReference w:id="7"/>
      </w:r>
      <w:r w:rsidR="0056079D" w:rsidRPr="0056079D">
        <w:t xml:space="preserve"> McKevitt (2016) highlights the significant role of specific and timely self-assessment and tutor feedback in enhancing student performance. Similarly, Huisman et al. (2018) underscore the effectiveness of personalized feedback, noting a preference for teacher over peer feedback, and advocate for adaptive feedback systems to boost learning outcomes.</w:t>
      </w:r>
    </w:p>
    <w:p w14:paraId="6096BD3A" w14:textId="77777777" w:rsidR="005E65E6" w:rsidRPr="00FC1DC0" w:rsidRDefault="005E65E6" w:rsidP="00A00083">
      <w:pPr>
        <w:rPr>
          <w:rFonts w:eastAsia="Times New Roman" w:cs="Times New Roman"/>
          <w:color w:val="000000"/>
          <w:kern w:val="0"/>
          <w:szCs w:val="24"/>
          <w14:ligatures w14:val="none"/>
        </w:rPr>
      </w:pPr>
    </w:p>
    <w:p w14:paraId="405045B9" w14:textId="04C3725E" w:rsidR="00471851" w:rsidRDefault="00D06DCA" w:rsidP="00471851">
      <w:pPr>
        <w:pStyle w:val="Heading2"/>
        <w:rPr>
          <w:rFonts w:eastAsia="Times New Roman"/>
        </w:rPr>
      </w:pPr>
      <w:r w:rsidRPr="00E23678">
        <w:rPr>
          <w:rFonts w:eastAsia="Times New Roman"/>
        </w:rPr>
        <w:t>Cumulative Assessments</w:t>
      </w:r>
    </w:p>
    <w:p w14:paraId="45298B69" w14:textId="77777777" w:rsidR="005E65E6" w:rsidRPr="005E65E6" w:rsidRDefault="005E65E6" w:rsidP="005E65E6"/>
    <w:p w14:paraId="0051C058" w14:textId="6D7A30DE" w:rsidR="00DA53B5" w:rsidRPr="00A00083" w:rsidRDefault="00225A49" w:rsidP="001E5602">
      <w:r>
        <w:t>T</w:t>
      </w:r>
      <w:r w:rsidRPr="00DA53B5">
        <w:t>here is consensus on the benefits of cumulative assessments for comprehensive learning outcomes.</w:t>
      </w:r>
      <w:r>
        <w:t xml:space="preserve">  </w:t>
      </w:r>
      <w:r w:rsidR="00DA53B5" w:rsidRPr="00DA53B5">
        <w:t xml:space="preserve">Cumulative assessments, employed across diverse educational settings, evaluate students' overall understanding and retention of knowledge and skills acquired over time. </w:t>
      </w:r>
      <w:r w:rsidR="00B54D8F">
        <w:t xml:space="preserve">This cumulative assessment </w:t>
      </w:r>
      <w:r w:rsidR="00DA53B5" w:rsidRPr="00DA53B5">
        <w:t>approach</w:t>
      </w:r>
      <w:r w:rsidR="00B54D8F">
        <w:t xml:space="preserve"> has benefits for assessing comprehensive learning outcomes. Cumulative assessment generally covers</w:t>
      </w:r>
      <w:r w:rsidR="00DA53B5" w:rsidRPr="00DA53B5">
        <w:t xml:space="preserve"> material from multiple courses, facilitates a comprehensive measure of learning progression, </w:t>
      </w:r>
      <w:r w:rsidR="00B54D8F">
        <w:t xml:space="preserve">and can </w:t>
      </w:r>
      <w:r w:rsidR="00DA53B5" w:rsidRPr="00DA53B5">
        <w:t>encourag</w:t>
      </w:r>
      <w:r w:rsidR="00B54D8F">
        <w:t>e</w:t>
      </w:r>
      <w:r w:rsidR="00DA53B5" w:rsidRPr="00DA53B5">
        <w:t xml:space="preserve"> deeper understanding (Vyas et al., 2015).</w:t>
      </w:r>
      <w:r w:rsidR="000B4843">
        <w:t xml:space="preserve">  </w:t>
      </w:r>
      <w:r w:rsidR="00DA53B5" w:rsidRPr="00DA53B5">
        <w:t>Cumulative assessments ensure minimal competency, identify knowledge gaps, and foster accountability for cumulative knowledge and skills (Vyas et al., 2015). These assessments play a crucial role in shaping comprehensive learning outcomes and aiding educators in refining instructional strategies (den Boer et al., 2021). Various forms of cumulative assessments, such as exams or projects, prompt students to integrate knowledge, enhancing critical thinking and problem-solving skills. Educators benefit by gaining insights into the effectiveness of teaching strategies and curriculum design (</w:t>
      </w:r>
      <w:proofErr w:type="spellStart"/>
      <w:r w:rsidR="00DA53B5" w:rsidRPr="00DA53B5">
        <w:t>Muniasamy</w:t>
      </w:r>
      <w:proofErr w:type="spellEnd"/>
      <w:r w:rsidR="00DA53B5" w:rsidRPr="00DA53B5">
        <w:t xml:space="preserve"> et al., 2015). Implementation of cumulative assessment systems, supported by information technology, enhances academic performance and training quality. These systems monitor students' progress, providing timely feedback to facilitate their learning journey (Kozlov et al., 2019).</w:t>
      </w:r>
    </w:p>
    <w:p w14:paraId="686220B2" w14:textId="77777777" w:rsidR="00B82F8C" w:rsidRPr="00E23678" w:rsidRDefault="00B82F8C" w:rsidP="00A00083">
      <w:pPr>
        <w:rPr>
          <w:rFonts w:eastAsia="Times New Roman" w:cs="Times New Roman"/>
          <w:kern w:val="0"/>
          <w:szCs w:val="24"/>
          <w14:ligatures w14:val="none"/>
        </w:rPr>
      </w:pPr>
    </w:p>
    <w:p w14:paraId="31D849E2" w14:textId="77777777" w:rsidR="00D06DCA" w:rsidRDefault="00D06DCA" w:rsidP="00A00083">
      <w:pPr>
        <w:pStyle w:val="Heading2"/>
        <w:rPr>
          <w:rFonts w:eastAsia="Times New Roman"/>
        </w:rPr>
      </w:pPr>
      <w:r w:rsidRPr="00E23678">
        <w:rPr>
          <w:rFonts w:eastAsia="Times New Roman"/>
        </w:rPr>
        <w:lastRenderedPageBreak/>
        <w:t>Cognitive Fatigue</w:t>
      </w:r>
    </w:p>
    <w:p w14:paraId="4936CE3C" w14:textId="77777777" w:rsidR="005E65E6" w:rsidRPr="005E65E6" w:rsidRDefault="005E65E6" w:rsidP="005E65E6"/>
    <w:p w14:paraId="5597746A" w14:textId="34A0F6A7" w:rsidR="00B82F8C" w:rsidRDefault="00471851" w:rsidP="001E5602">
      <w:r>
        <w:t xml:space="preserve">Cumulative assessments are often </w:t>
      </w:r>
      <w:r w:rsidR="00880C31">
        <w:t>lengthy, and s</w:t>
      </w:r>
      <w:r>
        <w:t xml:space="preserve">tudents </w:t>
      </w:r>
      <w:r w:rsidR="00880C31">
        <w:t xml:space="preserve">must </w:t>
      </w:r>
      <w:r>
        <w:t xml:space="preserve">spend significant time answering questions and completing tasks. </w:t>
      </w:r>
      <w:r w:rsidR="00880C31">
        <w:t xml:space="preserve">This can lead to cognitive fatigue. </w:t>
      </w:r>
      <w:r w:rsidR="00184270" w:rsidRPr="00184270">
        <w:t>Cognitive fatigue, marked by mental weariness, plays a pivotal role in shaping various aspects of performance (Sievertsen et al., 2016). As the day progresses, there is a noticeable decline in student test scores, underscoring the intricate link between cognitive fatigue and academic outcomes (Sievertsen et al., 2016). Importantly, the association between cognitive fatigue, negative well-being, and reduced academic achievement emphasizes the significant and independent influence of cognitive fatigue on performance, even when established predictors are considered (Smith, 2018). The subjective experience of fatigue intensifies with prolonged time-on-task (Ackerman &amp; Kanfer, 2009), highlighting the importance of recognizing time constraints and the availability of cognitive resources when assessing the impact of cognitive fatigue (</w:t>
      </w:r>
      <w:proofErr w:type="spellStart"/>
      <w:r w:rsidR="00184270" w:rsidRPr="00184270">
        <w:t>Borragán</w:t>
      </w:r>
      <w:proofErr w:type="spellEnd"/>
      <w:r w:rsidR="00184270" w:rsidRPr="00184270">
        <w:t xml:space="preserve"> et al., 2017). Regardless of cognitive load, subjective cognitive fatigue increases with task duration (Sandry et al., 2014). Furthermore, the relationship between cognitive fatigue, response bias, and brain activation adds complexity to the understanding of cognitive fatigue's impact on decision-making processes (Wylie et al., 2021).</w:t>
      </w:r>
      <w:r w:rsidR="00880C31">
        <w:t xml:space="preserve">  However, it should be noted that some research suggests positive benefits associated with longer testing sessions and lengthier cumulative assessments.  Some r</w:t>
      </w:r>
      <w:r w:rsidR="00184270" w:rsidRPr="00184270">
        <w:t xml:space="preserve">esearch suggests that incorporating additional exam items is associated with improved scores and enhanced performance, challenging the conventional beliefs about cognitive fatigue (Jensen et al., 2013). </w:t>
      </w:r>
      <w:r w:rsidR="00880C31">
        <w:t>Further, t</w:t>
      </w:r>
      <w:r w:rsidR="00184270" w:rsidRPr="00184270">
        <w:t xml:space="preserve">here </w:t>
      </w:r>
      <w:r w:rsidR="00880C31">
        <w:t xml:space="preserve">is research that suggests </w:t>
      </w:r>
      <w:r w:rsidR="00880C31" w:rsidRPr="00184270">
        <w:t xml:space="preserve">cognitive fatigue </w:t>
      </w:r>
      <w:r w:rsidR="00184270" w:rsidRPr="00184270">
        <w:t xml:space="preserve">may contribute to </w:t>
      </w:r>
      <w:r w:rsidR="00880C31">
        <w:t xml:space="preserve">and enhance </w:t>
      </w:r>
      <w:r w:rsidR="00184270" w:rsidRPr="00184270">
        <w:t>the facilitation of procedural motor sequence learning. This implies a more nuanced relationship between cognitive fatigue and skill acquisition (</w:t>
      </w:r>
      <w:proofErr w:type="spellStart"/>
      <w:r w:rsidR="00184270" w:rsidRPr="00184270">
        <w:t>Borragán</w:t>
      </w:r>
      <w:proofErr w:type="spellEnd"/>
      <w:r w:rsidR="00184270" w:rsidRPr="00184270">
        <w:t xml:space="preserve"> et al., 2016).</w:t>
      </w:r>
    </w:p>
    <w:p w14:paraId="56DC5833" w14:textId="4CB87202" w:rsidR="005E65E6" w:rsidRDefault="005E65E6" w:rsidP="00A00083">
      <w:pPr>
        <w:rPr>
          <w:rFonts w:cs="Times New Roman"/>
          <w:szCs w:val="24"/>
        </w:rPr>
      </w:pPr>
    </w:p>
    <w:p w14:paraId="4A005C7E" w14:textId="415C88F0" w:rsidR="00B82F8C" w:rsidRDefault="00356FF4" w:rsidP="00A00083">
      <w:pPr>
        <w:pStyle w:val="Heading2"/>
      </w:pPr>
      <w:r w:rsidRPr="00356FF4">
        <w:t>Chunking of Exams</w:t>
      </w:r>
    </w:p>
    <w:p w14:paraId="0813B977" w14:textId="77777777" w:rsidR="005E65E6" w:rsidRPr="005E65E6" w:rsidRDefault="005E65E6" w:rsidP="005E65E6"/>
    <w:p w14:paraId="0524CF3D" w14:textId="7A1116E1" w:rsidR="00E456AE" w:rsidRPr="00E456AE" w:rsidRDefault="00471851" w:rsidP="001E5602">
      <w:r>
        <w:t>While t</w:t>
      </w:r>
      <w:r w:rsidRPr="00DA53B5">
        <w:t>here</w:t>
      </w:r>
      <w:commentRangeStart w:id="8"/>
      <w:r w:rsidRPr="00DA53B5">
        <w:t xml:space="preserve"> is consensus on the benefits of cumulative assessments for comprehensive learning outcomes, the educational community diverges on the methodology</w:t>
      </w:r>
      <w:r>
        <w:t xml:space="preserve">, </w:t>
      </w:r>
      <w:r w:rsidRPr="00DA53B5">
        <w:t>debating between an all-</w:t>
      </w:r>
      <w:r w:rsidR="00880C31">
        <w:t>at-once</w:t>
      </w:r>
      <w:r w:rsidRPr="00DA53B5">
        <w:t xml:space="preserve"> approach </w:t>
      </w:r>
      <w:r>
        <w:t>versus</w:t>
      </w:r>
      <w:r w:rsidRPr="00DA53B5">
        <w:t xml:space="preserve"> a 'chunking' strategy that segments the assessment over tim</w:t>
      </w:r>
      <w:commentRangeEnd w:id="8"/>
      <w:r>
        <w:rPr>
          <w:rStyle w:val="CommentReference"/>
        </w:rPr>
        <w:commentReference w:id="8"/>
      </w:r>
      <w:r w:rsidRPr="00DA53B5">
        <w:t>e.</w:t>
      </w:r>
      <w:r>
        <w:t xml:space="preserve">  </w:t>
      </w:r>
      <w:r w:rsidR="00E456AE" w:rsidRPr="00E456AE">
        <w:t>The concept of chunking has been recognized as a beneficial strategy in both testing and learning contexts, as evidenced by academic research and institutional practices. Drexel University employs chunking as a testing accommodation, allowing students with variable conditions to complete exams in segments within a designated timeframe, thus maintaining exam integrity and fairness (Drexel University). The University of Massachusetts Amherst Center for Teaching and Learning also supports chunking in the learning process, noting that breaking down complex information into smaller parts aligns with the brain's natural processing methods, reducing cognitive overload and enhancing knowledge retention (University of Massachusetts Amherst Center for Teaching and Learning).</w:t>
      </w:r>
    </w:p>
    <w:p w14:paraId="702F13A0" w14:textId="77777777" w:rsidR="00E456AE" w:rsidRPr="00E456AE" w:rsidRDefault="00E456AE" w:rsidP="001E5602"/>
    <w:p w14:paraId="753CE0E1" w14:textId="23D915EC" w:rsidR="00E456AE" w:rsidRPr="00E456AE" w:rsidRDefault="00E456AE" w:rsidP="001E5602">
      <w:r w:rsidRPr="00E456AE">
        <w:t xml:space="preserve">Empirical studies further validate the efficacy of chunking. Thalmann, Souza, and </w:t>
      </w:r>
      <w:proofErr w:type="spellStart"/>
      <w:r w:rsidRPr="00E456AE">
        <w:t>Oberauer</w:t>
      </w:r>
      <w:proofErr w:type="spellEnd"/>
      <w:r w:rsidRPr="00E456AE">
        <w:t xml:space="preserve"> (2019) demonstrated that chunking in working memory tasks facilitates more efficient information encoding and retrieval by reducing the load on working memory. In the realm of online learning, Humphries and Clark (2021) found that students preferred chunk-style videos to traditional lectures, with the former leading to higher engagement and better learning outcomes. Faith (2023) observed that chunking course materials could improve exam pass rates, suggesting that this technique, when integrated with other teaching strategies, may enhance student success rates. </w:t>
      </w:r>
      <w:r w:rsidRPr="00E456AE">
        <w:lastRenderedPageBreak/>
        <w:t>Colver et al. (2021) reported the commonality of chunked exams in large general education classes, which allow students to achieve learning outcomes in stages. Grando (2023) discovered that chunking case studies into videos significantly improved student learning outcomes in microbiology. Lastly, Lees-Murdock et al. (2024) emphasized the importance of manageable learning chunks in supporting student performance in Biomedical Science programs, leading to increased engagement and improved grades.</w:t>
      </w:r>
    </w:p>
    <w:p w14:paraId="77F3464D" w14:textId="59763634" w:rsidR="00D06DCA" w:rsidRPr="00E23678" w:rsidRDefault="00D06DCA" w:rsidP="00880C31">
      <w:pPr>
        <w:pStyle w:val="Heading1"/>
      </w:pPr>
      <w:r w:rsidRPr="00E23678">
        <w:t>Background</w:t>
      </w:r>
    </w:p>
    <w:p w14:paraId="244AC075" w14:textId="4E791E92" w:rsidR="009F60F7" w:rsidRDefault="007E5558" w:rsidP="001E5602">
      <w:r>
        <w:t>We explored the effect of chunking on cumulative exam performance in a hybrid online and hands-on rocketry course.  Two groups of students participated in the course</w:t>
      </w:r>
      <w:r w:rsidR="009F60F7">
        <w:t>. G</w:t>
      </w:r>
      <w:r>
        <w:t>roup A received a single final cumulative assessment (</w:t>
      </w:r>
      <w:proofErr w:type="spellStart"/>
      <w:r>
        <w:t>unchunked</w:t>
      </w:r>
      <w:proofErr w:type="spellEnd"/>
      <w:r>
        <w:t xml:space="preserve">) while group B received a chunked final cumulative assessment.  </w:t>
      </w:r>
      <w:r w:rsidR="00880C31">
        <w:t xml:space="preserve">The course structure is shown in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ins w:id="9" w:author="Rovey, Joshua Lucas" w:date="2024-09-24T13:20:00Z" w16du:dateUtc="2024-09-24T18:20:00Z">
        <w:r w:rsidR="000B4876">
          <w:t xml:space="preserve"> </w:t>
        </w:r>
      </w:ins>
      <w:r w:rsidR="00880C31" w:rsidRPr="00880C31">
        <w:t xml:space="preserve">and </w:t>
      </w:r>
      <w:r w:rsidR="00BC2273">
        <w:fldChar w:fldCharType="begin"/>
      </w:r>
      <w:r w:rsidR="00BC2273">
        <w:instrText xml:space="preserve"> REF _Ref171501978 \h </w:instrText>
      </w:r>
      <w:r w:rsidR="00BC2273">
        <w:fldChar w:fldCharType="separate"/>
      </w:r>
      <w:r w:rsidR="00985112">
        <w:t xml:space="preserve">Table </w:t>
      </w:r>
      <w:r w:rsidR="00985112">
        <w:rPr>
          <w:noProof/>
        </w:rPr>
        <w:t>1</w:t>
      </w:r>
      <w:r w:rsidR="00BC2273">
        <w:fldChar w:fldCharType="end"/>
      </w:r>
      <w:r w:rsidR="00880C31" w:rsidRPr="00880C31">
        <w:t xml:space="preserve">.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r w:rsidR="00880C31" w:rsidRPr="00880C31">
        <w:t xml:space="preserve"> </w:t>
      </w:r>
      <w:r>
        <w:t xml:space="preserve">shows the course structure that is common for both groups A and B, while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rsidR="008555C5">
        <w:t xml:space="preserve"> </w:t>
      </w:r>
      <w:r>
        <w:t xml:space="preserve">illustrates the different cumulative assessment structure between groups.  </w:t>
      </w:r>
      <w:r w:rsidR="00BC2273">
        <w:t>We</w:t>
      </w:r>
      <w:r w:rsidR="00880C31" w:rsidRPr="00356FF4">
        <w:t xml:space="preserve"> implemented a structured approach to assess student engagement and </w:t>
      </w:r>
      <w:r w:rsidR="00880C31" w:rsidRPr="007E5558">
        <w:t xml:space="preserve">learning outcomes in technical content. </w:t>
      </w:r>
      <w:r w:rsidR="00A37837">
        <w:t xml:space="preserve"> The </w:t>
      </w:r>
      <w:r w:rsidR="009F60F7">
        <w:t xml:space="preserve">number of questions associated with the </w:t>
      </w:r>
      <w:r w:rsidR="00A37837">
        <w:t xml:space="preserve">surveys and technical quiz assessments is given in </w:t>
      </w:r>
      <w:r w:rsidR="00BC2273">
        <w:fldChar w:fldCharType="begin"/>
      </w:r>
      <w:r w:rsidR="00BC2273">
        <w:instrText xml:space="preserve"> REF _Ref171502012 \h </w:instrText>
      </w:r>
      <w:r w:rsidR="00BC2273">
        <w:fldChar w:fldCharType="separate"/>
      </w:r>
      <w:r w:rsidR="00985112">
        <w:t xml:space="preserve">Table </w:t>
      </w:r>
      <w:r w:rsidR="00985112">
        <w:rPr>
          <w:noProof/>
        </w:rPr>
        <w:t>2</w:t>
      </w:r>
      <w:r w:rsidR="00BC2273">
        <w:fldChar w:fldCharType="end"/>
      </w:r>
      <w:r w:rsidR="00A37837">
        <w:t>.</w:t>
      </w:r>
    </w:p>
    <w:p w14:paraId="0E87582A" w14:textId="77777777" w:rsidR="009F60F7" w:rsidRDefault="009F60F7" w:rsidP="005E65E6"/>
    <w:p w14:paraId="2BD1050B" w14:textId="7A252D7B" w:rsidR="00880C31" w:rsidRDefault="007E5558" w:rsidP="001E5602">
      <w:r w:rsidRPr="007E5558">
        <w:t xml:space="preserve">The course </w:t>
      </w:r>
      <w:r w:rsidR="009F60F7">
        <w:t xml:space="preserve">is structured as follows. It </w:t>
      </w:r>
      <w:r w:rsidRPr="007E5558">
        <w:t>begins with an</w:t>
      </w:r>
      <w:r w:rsidR="00880C31" w:rsidRPr="007E5558">
        <w:t xml:space="preserve"> initial </w:t>
      </w:r>
      <w:r w:rsidR="00A37837">
        <w:t xml:space="preserve">pre-content </w:t>
      </w:r>
      <w:r w:rsidR="00880C31" w:rsidRPr="007E5558">
        <w:t>evaluation of student self-efficacy and interest through surveys</w:t>
      </w:r>
      <w:r w:rsidRPr="007E5558">
        <w:t>. Then students engage with online technical content.  Each week is a different technical topic and there are four total technical topics (Introduction to Rocket Hardware, Fundamentals of Rocket Design, Modeling Rocket Mechanics, and Flight Analysis).  W</w:t>
      </w:r>
      <w:r w:rsidR="00880C31" w:rsidRPr="007E5558">
        <w:t>e administer</w:t>
      </w:r>
      <w:commentRangeStart w:id="10"/>
      <w:r w:rsidR="00880C31" w:rsidRPr="007E5558">
        <w:t xml:space="preserve"> a pre-co</w:t>
      </w:r>
      <w:r w:rsidRPr="007E5558">
        <w:t>ntent</w:t>
      </w:r>
      <w:commentRangeEnd w:id="10"/>
      <w:r w:rsidRPr="007E5558">
        <w:commentReference w:id="10"/>
      </w:r>
      <w:r w:rsidR="00880C31" w:rsidRPr="007E5558">
        <w:t xml:space="preserve"> </w:t>
      </w:r>
      <w:r w:rsidRPr="007E5558">
        <w:t xml:space="preserve">technical </w:t>
      </w:r>
      <w:r w:rsidR="00880C31" w:rsidRPr="007E5558">
        <w:t xml:space="preserve">quiz </w:t>
      </w:r>
      <w:r w:rsidRPr="007E5558">
        <w:t>at the beginning of each week to gauge baseline und</w:t>
      </w:r>
      <w:r w:rsidRPr="00356FF4">
        <w:t>erstanding</w:t>
      </w:r>
      <w:r>
        <w:t xml:space="preserve"> before students engage with that week’s content</w:t>
      </w:r>
      <w:r w:rsidR="00880C31" w:rsidRPr="00356FF4">
        <w:t xml:space="preserve">. </w:t>
      </w:r>
      <w:r>
        <w:t xml:space="preserve"> At the end of the week, </w:t>
      </w:r>
      <w:r w:rsidR="00880C31" w:rsidRPr="00356FF4">
        <w:t xml:space="preserve">after </w:t>
      </w:r>
      <w:r>
        <w:t>engaging with the content, students complete a mid-content technical quiz that is identical to the pre-content quiz.  We repeated the same self-efficacy and interest surveys after the online technical content at about the mid-</w:t>
      </w:r>
      <w:r w:rsidR="00BB24ED" w:rsidRPr="007E5558">
        <w:t>content</w:t>
      </w:r>
      <w:commentRangeStart w:id="11"/>
      <w:commentRangeEnd w:id="11"/>
      <w:r w:rsidR="00BB24ED" w:rsidRPr="007E5558">
        <w:commentReference w:id="11"/>
      </w:r>
      <w:r>
        <w:t xml:space="preserve"> point.  Students then complete the hands-on part of the course that is building, launching, and analyzing data from a model rocket.  The final cumulative exam is administered at the end of the course and, up to this point, both groups A and B have experienced the same structure and timing and presentation of content</w:t>
      </w:r>
      <w:r w:rsidR="00D44F21">
        <w:t>.</w:t>
      </w:r>
    </w:p>
    <w:p w14:paraId="6DCEA65C" w14:textId="77777777" w:rsidR="00880C31" w:rsidRPr="00880C31" w:rsidRDefault="00880C31" w:rsidP="00880C31"/>
    <w:p w14:paraId="07C365EF" w14:textId="453860F4" w:rsidR="00E55E36" w:rsidRDefault="00BD5B46" w:rsidP="00880C31">
      <w:pPr>
        <w:rPr>
          <w:rFonts w:eastAsia="Times New Roman" w:cs="Times New Roman"/>
          <w:kern w:val="0"/>
          <w:szCs w:val="24"/>
          <w14:ligatures w14:val="none"/>
        </w:rPr>
      </w:pPr>
      <w:r>
        <w:rPr>
          <w:noProof/>
        </w:rPr>
        <w:lastRenderedPageBreak/>
        <w:drawing>
          <wp:inline distT="0" distB="0" distL="0" distR="0" wp14:anchorId="373BC380" wp14:editId="1EEC42EA">
            <wp:extent cx="5943600" cy="3000375"/>
            <wp:effectExtent l="0" t="0" r="0" b="9525"/>
            <wp:docPr id="104020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5FEF1D2A" w14:textId="1F6178BF" w:rsidR="00946CCB" w:rsidRDefault="00D87455" w:rsidP="00D87455">
      <w:pPr>
        <w:pStyle w:val="Caption"/>
        <w:jc w:val="center"/>
      </w:pPr>
      <w:bookmarkStart w:id="12" w:name="_Ref171501957"/>
      <w:r>
        <w:t xml:space="preserve">Figure </w:t>
      </w:r>
      <w:r w:rsidR="00CC7746">
        <w:fldChar w:fldCharType="begin"/>
      </w:r>
      <w:r w:rsidR="00CC7746">
        <w:instrText xml:space="preserve"> SEQ Figure \* ARABIC </w:instrText>
      </w:r>
      <w:r w:rsidR="00CC7746">
        <w:fldChar w:fldCharType="separate"/>
      </w:r>
      <w:r w:rsidR="00CC7746">
        <w:rPr>
          <w:noProof/>
        </w:rPr>
        <w:t>1</w:t>
      </w:r>
      <w:r w:rsidR="00CC7746">
        <w:rPr>
          <w:noProof/>
        </w:rPr>
        <w:fldChar w:fldCharType="end"/>
      </w:r>
      <w:bookmarkEnd w:id="12"/>
      <w:r>
        <w:t xml:space="preserve">: </w:t>
      </w:r>
      <w:r w:rsidRPr="006D3200">
        <w:t>Common Course and Assessment Structure for Groups A and B</w:t>
      </w:r>
    </w:p>
    <w:p w14:paraId="5D3653B0" w14:textId="77777777" w:rsidR="00D87455" w:rsidRPr="00D87455" w:rsidRDefault="00D87455" w:rsidP="00D87455"/>
    <w:p w14:paraId="493804D0" w14:textId="4E8D267E" w:rsidR="00D87455" w:rsidRDefault="00D87455" w:rsidP="00D87455">
      <w:r>
        <w:t>The final cumulative assessment consisted of all course evaluation materials.  Specifically, students were asked to again complete the self-efficacy and interest surveys, along with the technical quizzes for all four technical content sections (</w:t>
      </w:r>
      <w:r w:rsidR="00AA51BF">
        <w:fldChar w:fldCharType="begin"/>
      </w:r>
      <w:r w:rsidR="00AA51BF">
        <w:instrText xml:space="preserve"> REF _Ref171502012 \h </w:instrText>
      </w:r>
      <w:r w:rsidR="00AA51BF">
        <w:fldChar w:fldCharType="separate"/>
      </w:r>
      <w:r w:rsidR="00985112">
        <w:t xml:space="preserve">Table </w:t>
      </w:r>
      <w:r w:rsidR="00985112">
        <w:rPr>
          <w:noProof/>
        </w:rPr>
        <w:t>2</w:t>
      </w:r>
      <w:r w:rsidR="00AA51BF">
        <w:fldChar w:fldCharType="end"/>
      </w:r>
      <w:r>
        <w:t xml:space="preserve">).  However, the structure and timing of the different surveys and quizzes within this cumulative assessment was different for group A and B.  </w:t>
      </w:r>
      <w:r w:rsidR="00AA51BF">
        <w:fldChar w:fldCharType="begin"/>
      </w:r>
      <w:r w:rsidR="00AA51BF">
        <w:instrText xml:space="preserve"> REF _Ref171501978 \h </w:instrText>
      </w:r>
      <w:r w:rsidR="00AA51BF">
        <w:fldChar w:fldCharType="separate"/>
      </w:r>
      <w:r w:rsidR="00985112">
        <w:t xml:space="preserve">Table </w:t>
      </w:r>
      <w:r w:rsidR="00985112">
        <w:rPr>
          <w:noProof/>
        </w:rPr>
        <w:t>1</w:t>
      </w:r>
      <w:r w:rsidR="00AA51BF">
        <w:fldChar w:fldCharType="end"/>
      </w:r>
      <w:r>
        <w:t xml:space="preserve"> illustrates the different cumulative assessment structure between groups.  </w:t>
      </w:r>
      <w:r w:rsidRPr="00E23678">
        <w:t xml:space="preserve">Group A </w:t>
      </w:r>
      <w:r>
        <w:t xml:space="preserve">was tasked with </w:t>
      </w:r>
      <w:r w:rsidRPr="00E23678">
        <w:t xml:space="preserve">a cumulative final exam </w:t>
      </w:r>
      <w:r>
        <w:t>with</w:t>
      </w:r>
      <w:r w:rsidRPr="00E23678">
        <w:t xml:space="preserve"> a flexible timeline and </w:t>
      </w:r>
      <w:r>
        <w:t xml:space="preserve">forced </w:t>
      </w:r>
      <w:r w:rsidRPr="00E23678">
        <w:t xml:space="preserve">sequential completion of </w:t>
      </w:r>
      <w:r>
        <w:t xml:space="preserve">surveys and </w:t>
      </w:r>
      <w:r w:rsidRPr="00E23678">
        <w:t xml:space="preserve">quizzes. </w:t>
      </w:r>
      <w:r>
        <w:t xml:space="preserve"> Specifically, students were forced to complete the interest survey, self-efficacy survey, and technical quizzes 1-4 in that order. Note that the lengthy surveys are first. Further, the</w:t>
      </w:r>
      <w:commentRangeStart w:id="13"/>
      <w:r>
        <w:t xml:space="preserve"> student was required to complete all these assessments in one sitting because progress could not be saved</w:t>
      </w:r>
      <w:commentRangeEnd w:id="13"/>
      <w:r>
        <w:rPr>
          <w:rStyle w:val="CommentReference"/>
        </w:rPr>
        <w:commentReference w:id="13"/>
      </w:r>
      <w:r>
        <w:t xml:space="preserve">. The students of Group A had flexibility to complete the cumulative exam task at their discretion any time during the week.  </w:t>
      </w:r>
      <w:r w:rsidRPr="00E23678">
        <w:t xml:space="preserve">Group B </w:t>
      </w:r>
      <w:r>
        <w:t xml:space="preserve">was tasked with a </w:t>
      </w:r>
      <w:r w:rsidRPr="00E23678">
        <w:t xml:space="preserve">"chunked" cumulative </w:t>
      </w:r>
      <w:r>
        <w:t xml:space="preserve">assessment.  As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t xml:space="preserve"> shows, d</w:t>
      </w:r>
      <w:r w:rsidRPr="00E23678">
        <w:t xml:space="preserve">ifferent </w:t>
      </w:r>
      <w:r>
        <w:t xml:space="preserve">sections </w:t>
      </w:r>
      <w:r w:rsidRPr="00E23678">
        <w:t xml:space="preserve">of the </w:t>
      </w:r>
      <w:r>
        <w:t xml:space="preserve">cumulative </w:t>
      </w:r>
      <w:r w:rsidRPr="00E23678">
        <w:t xml:space="preserve">assessment </w:t>
      </w:r>
      <w:r>
        <w:t>we</w:t>
      </w:r>
      <w:r w:rsidRPr="00E23678">
        <w:t xml:space="preserve">re distributed across the week and </w:t>
      </w:r>
      <w:r>
        <w:t>required to be</w:t>
      </w:r>
      <w:r w:rsidRPr="00E23678">
        <w:t xml:space="preserve"> completed on </w:t>
      </w:r>
      <w:r>
        <w:t>specific</w:t>
      </w:r>
      <w:r w:rsidRPr="00E23678">
        <w:t xml:space="preserve"> days. </w:t>
      </w:r>
      <w:r>
        <w:t xml:space="preserve"> Specifically, t</w:t>
      </w:r>
      <w:r w:rsidRPr="00E23678">
        <w:t xml:space="preserve">he </w:t>
      </w:r>
      <w:r>
        <w:t>cumulative assessment was</w:t>
      </w:r>
      <w:r w:rsidRPr="00E23678">
        <w:t xml:space="preserve"> divided into </w:t>
      </w:r>
      <w:r>
        <w:t>three parts: technical quiz 1-2, technical quiz 3-4, and</w:t>
      </w:r>
      <w:r w:rsidRPr="00E23678">
        <w:t xml:space="preserve"> </w:t>
      </w:r>
      <w:r>
        <w:t>self-efficacy and interest survey.  Note that the lengthy surveys are at the end of the cumulative assessment for group B.</w:t>
      </w:r>
    </w:p>
    <w:p w14:paraId="392EED42" w14:textId="77777777" w:rsidR="00B91AF6" w:rsidRPr="00B91AF6" w:rsidRDefault="00B91AF6" w:rsidP="00B91AF6"/>
    <w:p w14:paraId="04D41530" w14:textId="649A60CE" w:rsidR="00D54C0F" w:rsidRPr="00D54C0F" w:rsidRDefault="00D87455" w:rsidP="00D87455">
      <w:pPr>
        <w:pStyle w:val="Caption"/>
        <w:jc w:val="center"/>
      </w:pPr>
      <w:bookmarkStart w:id="14" w:name="_Ref171501978"/>
      <w:r>
        <w:t xml:space="preserve">Table </w:t>
      </w:r>
      <w:r w:rsidR="00985112">
        <w:fldChar w:fldCharType="begin"/>
      </w:r>
      <w:r w:rsidR="00985112">
        <w:instrText xml:space="preserve"> SEQ Table \* ARABIC </w:instrText>
      </w:r>
      <w:r w:rsidR="00985112">
        <w:fldChar w:fldCharType="separate"/>
      </w:r>
      <w:r w:rsidR="00985112">
        <w:rPr>
          <w:noProof/>
        </w:rPr>
        <w:t>1</w:t>
      </w:r>
      <w:r w:rsidR="00985112">
        <w:rPr>
          <w:noProof/>
        </w:rPr>
        <w:fldChar w:fldCharType="end"/>
      </w:r>
      <w:bookmarkEnd w:id="14"/>
      <w:r>
        <w:t xml:space="preserve">: </w:t>
      </w:r>
      <w:r w:rsidRPr="00A74118">
        <w:t>Final Cumulative Assessment Structure</w:t>
      </w:r>
    </w:p>
    <w:tbl>
      <w:tblPr>
        <w:tblW w:w="0" w:type="auto"/>
        <w:tblCellMar>
          <w:top w:w="15" w:type="dxa"/>
          <w:left w:w="15" w:type="dxa"/>
          <w:bottom w:w="15" w:type="dxa"/>
          <w:right w:w="15" w:type="dxa"/>
        </w:tblCellMar>
        <w:tblLook w:val="04A0" w:firstRow="1" w:lastRow="0" w:firstColumn="1" w:lastColumn="0" w:noHBand="0" w:noVBand="1"/>
      </w:tblPr>
      <w:tblGrid>
        <w:gridCol w:w="873"/>
        <w:gridCol w:w="827"/>
        <w:gridCol w:w="1800"/>
        <w:gridCol w:w="1800"/>
        <w:gridCol w:w="3240"/>
        <w:gridCol w:w="800"/>
      </w:tblGrid>
      <w:tr w:rsidR="00DC2C08" w:rsidRPr="00E23678" w14:paraId="73E8C8CF"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AC6E95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Group</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BF353A6" w14:textId="77777777" w:rsidR="00DC2C08" w:rsidRPr="00946CCB" w:rsidRDefault="00DC2C08" w:rsidP="00EA60E7">
            <w:pPr>
              <w:jc w:val="center"/>
              <w:rPr>
                <w:rFonts w:eastAsia="Times New Roman" w:cs="Times New Roman"/>
                <w:kern w:val="0"/>
                <w:szCs w:val="24"/>
                <w14:ligatures w14:val="none"/>
              </w:rPr>
            </w:pPr>
            <w:r w:rsidRPr="00946CCB">
              <w:rPr>
                <w:rFonts w:eastAsia="Times New Roman" w:cs="Times New Roman"/>
                <w:b/>
                <w:bCs/>
                <w:kern w:val="0"/>
                <w:szCs w:val="24"/>
                <w14:ligatures w14:val="none"/>
              </w:rPr>
              <w:t>Mon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0DCF05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Tues</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6FD9FD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Wed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AEA9BB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Thurs</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565227B"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Fri</w:t>
            </w:r>
          </w:p>
        </w:tc>
      </w:tr>
      <w:tr w:rsidR="00DC2C08" w:rsidRPr="00E23678" w14:paraId="2A7A0FB4"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46C9E44"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A</w:t>
            </w:r>
          </w:p>
        </w:tc>
        <w:tc>
          <w:tcPr>
            <w:tcW w:w="8467"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600744B" w14:textId="77777777" w:rsidR="00DC2C08" w:rsidRPr="00946CCB" w:rsidRDefault="00DC2C08" w:rsidP="00EA60E7">
            <w:pPr>
              <w:ind w:left="105"/>
              <w:jc w:val="center"/>
              <w:rPr>
                <w:rFonts w:eastAsia="Times New Roman" w:cs="Times New Roman"/>
                <w:kern w:val="0"/>
                <w:szCs w:val="24"/>
                <w14:ligatures w14:val="none"/>
              </w:rPr>
            </w:pPr>
            <w:r w:rsidRPr="00946CCB">
              <w:rPr>
                <w:rFonts w:cs="Times New Roman"/>
                <w:szCs w:val="24"/>
                <w:shd w:val="clear" w:color="auto" w:fill="FFFFFF"/>
              </w:rPr>
              <w:t>Interest, Self-Efficacy Survey, Tech Quizzes 1-4 (in order, at students' discretion)</w:t>
            </w:r>
          </w:p>
        </w:tc>
      </w:tr>
      <w:tr w:rsidR="00DC2C08" w:rsidRPr="00E23678" w14:paraId="5AC195AE"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27B9378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B</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0794B075" w14:textId="77777777" w:rsidR="00DC2C08" w:rsidRPr="00946CCB" w:rsidRDefault="00DC2C08" w:rsidP="00EA60E7">
            <w:pPr>
              <w:ind w:left="105"/>
              <w:jc w:val="center"/>
              <w:rPr>
                <w:rFonts w:eastAsia="Times New Roman" w:cs="Times New Roman"/>
                <w:kern w:val="0"/>
                <w:szCs w:val="2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6E422DA0"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1-2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BDD4B02"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3-4</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937D8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Interest and Self-Efficacy</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C441409" w14:textId="77777777" w:rsidR="00DC2C08" w:rsidRPr="00946CCB" w:rsidRDefault="00DC2C08" w:rsidP="00EA60E7">
            <w:pPr>
              <w:ind w:left="105"/>
              <w:jc w:val="center"/>
              <w:rPr>
                <w:rFonts w:eastAsia="Times New Roman" w:cs="Times New Roman"/>
                <w:kern w:val="0"/>
                <w:szCs w:val="24"/>
                <w14:ligatures w14:val="none"/>
              </w:rPr>
            </w:pPr>
          </w:p>
        </w:tc>
      </w:tr>
    </w:tbl>
    <w:p w14:paraId="13C000C3" w14:textId="77777777" w:rsidR="00DC2C08" w:rsidRDefault="00DC2C08" w:rsidP="00F154B0">
      <w:pPr>
        <w:ind w:right="410"/>
        <w:rPr>
          <w:rFonts w:eastAsia="Times New Roman" w:cs="Times New Roman"/>
          <w:kern w:val="0"/>
          <w:szCs w:val="24"/>
          <w14:ligatures w14:val="none"/>
        </w:rPr>
      </w:pPr>
    </w:p>
    <w:p w14:paraId="681FA062" w14:textId="77777777" w:rsidR="002A6A36" w:rsidRDefault="002A6A36" w:rsidP="00E871B8">
      <w:pPr>
        <w:ind w:right="410"/>
        <w:rPr>
          <w:rFonts w:eastAsia="Times New Roman" w:cs="Times New Roman"/>
          <w:kern w:val="0"/>
          <w:szCs w:val="24"/>
          <w14:ligatures w14:val="none"/>
        </w:rPr>
      </w:pPr>
    </w:p>
    <w:p w14:paraId="06B18EBE" w14:textId="77777777" w:rsidR="00081A23" w:rsidRDefault="00081A23" w:rsidP="00E871B8">
      <w:pPr>
        <w:ind w:right="410"/>
        <w:rPr>
          <w:rFonts w:eastAsia="Times New Roman" w:cs="Times New Roman"/>
          <w:kern w:val="0"/>
          <w:szCs w:val="24"/>
          <w14:ligatures w14:val="none"/>
        </w:rPr>
      </w:pPr>
    </w:p>
    <w:p w14:paraId="60D56369" w14:textId="77777777" w:rsidR="00081A23" w:rsidRDefault="00081A23" w:rsidP="00E871B8">
      <w:pPr>
        <w:ind w:right="410"/>
        <w:rPr>
          <w:rFonts w:eastAsia="Times New Roman" w:cs="Times New Roman"/>
          <w:kern w:val="0"/>
          <w:szCs w:val="24"/>
          <w14:ligatures w14:val="none"/>
        </w:rPr>
      </w:pPr>
    </w:p>
    <w:p w14:paraId="6F2DEA6F" w14:textId="246D89EE" w:rsidR="001920BC" w:rsidRDefault="00D87455" w:rsidP="00D87455">
      <w:pPr>
        <w:pStyle w:val="Caption"/>
        <w:jc w:val="center"/>
      </w:pPr>
      <w:bookmarkStart w:id="15" w:name="_Ref171502012"/>
      <w:r>
        <w:t xml:space="preserve">Table </w:t>
      </w:r>
      <w:r w:rsidR="00985112">
        <w:fldChar w:fldCharType="begin"/>
      </w:r>
      <w:r w:rsidR="00985112">
        <w:instrText xml:space="preserve"> SEQ Table \* ARABIC </w:instrText>
      </w:r>
      <w:r w:rsidR="00985112">
        <w:fldChar w:fldCharType="separate"/>
      </w:r>
      <w:r w:rsidR="00985112">
        <w:rPr>
          <w:noProof/>
        </w:rPr>
        <w:t>2</w:t>
      </w:r>
      <w:r w:rsidR="00985112">
        <w:rPr>
          <w:noProof/>
        </w:rPr>
        <w:fldChar w:fldCharType="end"/>
      </w:r>
      <w:bookmarkEnd w:id="15"/>
      <w:r>
        <w:t xml:space="preserve">: </w:t>
      </w:r>
      <w:r w:rsidRPr="005A6777">
        <w:t>Assessment Type and Number of Questions</w:t>
      </w:r>
    </w:p>
    <w:tbl>
      <w:tblPr>
        <w:tblStyle w:val="TableGrid"/>
        <w:tblW w:w="0" w:type="auto"/>
        <w:jc w:val="center"/>
        <w:tblLook w:val="04A0" w:firstRow="1" w:lastRow="0" w:firstColumn="1" w:lastColumn="0" w:noHBand="0" w:noVBand="1"/>
      </w:tblPr>
      <w:tblGrid>
        <w:gridCol w:w="3675"/>
        <w:gridCol w:w="2523"/>
        <w:gridCol w:w="2216"/>
      </w:tblGrid>
      <w:tr w:rsidR="001920BC" w14:paraId="1F8A3D3A" w14:textId="77777777" w:rsidTr="008E6085">
        <w:trPr>
          <w:jc w:val="center"/>
        </w:trPr>
        <w:tc>
          <w:tcPr>
            <w:tcW w:w="3675" w:type="dxa"/>
          </w:tcPr>
          <w:p w14:paraId="4F87AA25"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Assessment</w:t>
            </w:r>
          </w:p>
        </w:tc>
        <w:tc>
          <w:tcPr>
            <w:tcW w:w="2523" w:type="dxa"/>
          </w:tcPr>
          <w:p w14:paraId="2297372B"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Number of Questions</w:t>
            </w:r>
          </w:p>
        </w:tc>
        <w:tc>
          <w:tcPr>
            <w:tcW w:w="2216" w:type="dxa"/>
          </w:tcPr>
          <w:p w14:paraId="1E2C2B6A"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Type</w:t>
            </w:r>
          </w:p>
        </w:tc>
      </w:tr>
      <w:tr w:rsidR="001920BC" w14:paraId="12177F2D" w14:textId="77777777" w:rsidTr="008E6085">
        <w:trPr>
          <w:jc w:val="center"/>
        </w:trPr>
        <w:tc>
          <w:tcPr>
            <w:tcW w:w="3675" w:type="dxa"/>
          </w:tcPr>
          <w:p w14:paraId="155BAAFF" w14:textId="77777777" w:rsidR="001920BC" w:rsidRDefault="001920BC" w:rsidP="008E6085">
            <w:pPr>
              <w:jc w:val="center"/>
              <w:rPr>
                <w:rFonts w:eastAsia="Times New Roman" w:cs="Times New Roman"/>
                <w:kern w:val="0"/>
                <w:szCs w:val="24"/>
                <w14:ligatures w14:val="none"/>
              </w:rPr>
            </w:pPr>
            <w:r w:rsidRPr="00A368AA">
              <w:rPr>
                <w:rFonts w:eastAsia="Times New Roman" w:cs="Times New Roman"/>
                <w:kern w:val="0"/>
                <w:szCs w:val="24"/>
                <w14:ligatures w14:val="none"/>
              </w:rPr>
              <w:t>Self-Efficacy</w:t>
            </w:r>
            <w:r>
              <w:rPr>
                <w:rFonts w:eastAsia="Times New Roman" w:cs="Times New Roman"/>
                <w:kern w:val="0"/>
                <w:szCs w:val="24"/>
                <w14:ligatures w14:val="none"/>
              </w:rPr>
              <w:t xml:space="preserve"> </w:t>
            </w:r>
            <w:r w:rsidRPr="00A368AA">
              <w:rPr>
                <w:rFonts w:eastAsia="Times New Roman" w:cs="Times New Roman"/>
                <w:kern w:val="0"/>
                <w:szCs w:val="24"/>
                <w14:ligatures w14:val="none"/>
              </w:rPr>
              <w:t>Survey</w:t>
            </w:r>
          </w:p>
        </w:tc>
        <w:tc>
          <w:tcPr>
            <w:tcW w:w="2523" w:type="dxa"/>
          </w:tcPr>
          <w:p w14:paraId="78BBB2B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39</w:t>
            </w:r>
          </w:p>
        </w:tc>
        <w:tc>
          <w:tcPr>
            <w:tcW w:w="2216" w:type="dxa"/>
          </w:tcPr>
          <w:p w14:paraId="53C39AD3"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7-point Likert scale</w:t>
            </w:r>
          </w:p>
        </w:tc>
      </w:tr>
      <w:tr w:rsidR="001920BC" w14:paraId="55732368" w14:textId="77777777" w:rsidTr="008E6085">
        <w:trPr>
          <w:jc w:val="center"/>
        </w:trPr>
        <w:tc>
          <w:tcPr>
            <w:tcW w:w="3675" w:type="dxa"/>
          </w:tcPr>
          <w:p w14:paraId="2A7691C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Interest Survey</w:t>
            </w:r>
          </w:p>
        </w:tc>
        <w:tc>
          <w:tcPr>
            <w:tcW w:w="2523" w:type="dxa"/>
          </w:tcPr>
          <w:p w14:paraId="21C259A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25</w:t>
            </w:r>
          </w:p>
        </w:tc>
        <w:tc>
          <w:tcPr>
            <w:tcW w:w="2216" w:type="dxa"/>
          </w:tcPr>
          <w:p w14:paraId="37F5380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5-point Likert scale</w:t>
            </w:r>
          </w:p>
        </w:tc>
      </w:tr>
      <w:tr w:rsidR="001920BC" w14:paraId="1C94CDDF" w14:textId="77777777" w:rsidTr="008E6085">
        <w:trPr>
          <w:jc w:val="center"/>
        </w:trPr>
        <w:tc>
          <w:tcPr>
            <w:tcW w:w="3675" w:type="dxa"/>
          </w:tcPr>
          <w:p w14:paraId="3D2235D5"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Introduction and Rocket Hardware</w:t>
            </w:r>
          </w:p>
        </w:tc>
        <w:tc>
          <w:tcPr>
            <w:tcW w:w="2523" w:type="dxa"/>
          </w:tcPr>
          <w:p w14:paraId="6477F9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w:t>
            </w:r>
          </w:p>
        </w:tc>
        <w:tc>
          <w:tcPr>
            <w:tcW w:w="2216" w:type="dxa"/>
          </w:tcPr>
          <w:p w14:paraId="699F3A8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339688D7" w14:textId="77777777" w:rsidTr="008E6085">
        <w:trPr>
          <w:jc w:val="center"/>
        </w:trPr>
        <w:tc>
          <w:tcPr>
            <w:tcW w:w="3675" w:type="dxa"/>
          </w:tcPr>
          <w:p w14:paraId="13AA976A"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Fundamentals of Rocketry</w:t>
            </w:r>
          </w:p>
        </w:tc>
        <w:tc>
          <w:tcPr>
            <w:tcW w:w="2523" w:type="dxa"/>
          </w:tcPr>
          <w:p w14:paraId="127F883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41995D2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41E80BD" w14:textId="77777777" w:rsidTr="008E6085">
        <w:trPr>
          <w:jc w:val="center"/>
        </w:trPr>
        <w:tc>
          <w:tcPr>
            <w:tcW w:w="3675" w:type="dxa"/>
          </w:tcPr>
          <w:p w14:paraId="310C6F6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Modeling Rocket Mechanics</w:t>
            </w:r>
          </w:p>
        </w:tc>
        <w:tc>
          <w:tcPr>
            <w:tcW w:w="2523" w:type="dxa"/>
          </w:tcPr>
          <w:p w14:paraId="4519BCD2"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076DA34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CF87DF9" w14:textId="77777777" w:rsidTr="008E6085">
        <w:trPr>
          <w:jc w:val="center"/>
        </w:trPr>
        <w:tc>
          <w:tcPr>
            <w:tcW w:w="3675" w:type="dxa"/>
          </w:tcPr>
          <w:p w14:paraId="713D9C3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Analysis</w:t>
            </w:r>
          </w:p>
        </w:tc>
        <w:tc>
          <w:tcPr>
            <w:tcW w:w="2523" w:type="dxa"/>
          </w:tcPr>
          <w:p w14:paraId="639FB83C"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w:t>
            </w:r>
          </w:p>
        </w:tc>
        <w:tc>
          <w:tcPr>
            <w:tcW w:w="2216" w:type="dxa"/>
          </w:tcPr>
          <w:p w14:paraId="016BBB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bl>
    <w:p w14:paraId="06972332" w14:textId="77777777" w:rsidR="001920BC" w:rsidRPr="00E23678" w:rsidRDefault="001920BC" w:rsidP="00E871B8">
      <w:pPr>
        <w:ind w:right="410"/>
      </w:pPr>
    </w:p>
    <w:p w14:paraId="06BF92B3" w14:textId="6EA4350A" w:rsidR="00E55E36" w:rsidRPr="00E23678" w:rsidRDefault="00E55E36" w:rsidP="00AA27F3">
      <w:pPr>
        <w:pStyle w:val="Heading1"/>
      </w:pPr>
      <w:r w:rsidRPr="00E23678">
        <w:t>Logic Model</w:t>
      </w:r>
      <w:r w:rsidR="0046364A">
        <w:t xml:space="preserve"> and Theory of Change</w:t>
      </w:r>
    </w:p>
    <w:p w14:paraId="63FF10E2" w14:textId="3C0FA95A" w:rsidR="0067069E" w:rsidRDefault="0067069E" w:rsidP="00185A7A">
      <w:pPr>
        <w:rPr>
          <w:rFonts w:eastAsia="Times New Roman" w:cs="Times New Roman"/>
          <w:kern w:val="0"/>
          <w:szCs w:val="24"/>
          <w14:ligatures w14:val="none"/>
        </w:rPr>
      </w:pPr>
      <w:r>
        <w:t>Our</w:t>
      </w:r>
      <w:r w:rsidRPr="00E23678">
        <w:t xml:space="preserve"> </w:t>
      </w:r>
      <w:r w:rsidR="00E55E36" w:rsidRPr="006843AE">
        <w:t>Logic Model</w:t>
      </w:r>
      <w:r w:rsidR="00F50E8D">
        <w:t>,</w:t>
      </w:r>
      <w:r w:rsidR="00E55E36" w:rsidRPr="006843AE">
        <w:t xml:space="preserve"> </w:t>
      </w:r>
      <w:r w:rsidRPr="006843AE">
        <w:t xml:space="preserve">shown in </w:t>
      </w:r>
      <w:r w:rsidR="00AA51BF">
        <w:fldChar w:fldCharType="begin"/>
      </w:r>
      <w:r w:rsidR="00AA51BF">
        <w:instrText xml:space="preserve"> REF _Ref171502081 \h </w:instrText>
      </w:r>
      <w:r w:rsidR="00AA51BF">
        <w:fldChar w:fldCharType="separate"/>
      </w:r>
      <w:r w:rsidR="00985112">
        <w:t xml:space="preserve">Table </w:t>
      </w:r>
      <w:r w:rsidR="00985112">
        <w:rPr>
          <w:noProof/>
        </w:rPr>
        <w:t>3</w:t>
      </w:r>
      <w:r w:rsidR="00AA51BF">
        <w:fldChar w:fldCharType="end"/>
      </w:r>
      <w:r w:rsidR="00F50E8D">
        <w:t>,</w:t>
      </w:r>
      <w:r w:rsidR="006843AE" w:rsidRPr="006843AE">
        <w:t xml:space="preserve"> </w:t>
      </w:r>
      <w:r w:rsidR="00E55E36" w:rsidRPr="006843AE">
        <w:t xml:space="preserve">delineates </w:t>
      </w:r>
      <w:r w:rsidRPr="006843AE">
        <w:t xml:space="preserve">what we believe to be </w:t>
      </w:r>
      <w:r w:rsidR="00E55E36" w:rsidRPr="006843AE">
        <w:t xml:space="preserve">the causal connections between the exam structure and the intended outcomes (student performance and testing fatigue). It categorizes two cohorts: Group A, </w:t>
      </w:r>
      <w:r w:rsidR="00F50E8D">
        <w:t>tasked with</w:t>
      </w:r>
      <w:r w:rsidR="00E55E36" w:rsidRPr="006843AE">
        <w:t xml:space="preserve"> </w:t>
      </w:r>
      <w:r w:rsidR="00F50E8D">
        <w:t>an ‘</w:t>
      </w:r>
      <w:proofErr w:type="spellStart"/>
      <w:r w:rsidR="00F50E8D">
        <w:t>unchunked</w:t>
      </w:r>
      <w:proofErr w:type="spellEnd"/>
      <w:r w:rsidR="00F50E8D">
        <w:t xml:space="preserve">’ </w:t>
      </w:r>
      <w:r w:rsidR="003432B5" w:rsidRPr="006843AE">
        <w:t>cumulative</w:t>
      </w:r>
      <w:r w:rsidR="00E55E36" w:rsidRPr="006843AE">
        <w:t xml:space="preserve"> exam, and Group B, </w:t>
      </w:r>
      <w:r w:rsidR="00F50E8D">
        <w:t>tasked with a</w:t>
      </w:r>
      <w:r w:rsidR="00E55E36" w:rsidRPr="006843AE">
        <w:t xml:space="preserve"> chunked exam. </w:t>
      </w:r>
      <w:r w:rsidRPr="006843AE">
        <w:t>Our logic model posits</w:t>
      </w:r>
      <w:r>
        <w:t xml:space="preserve"> that </w:t>
      </w:r>
      <w:r w:rsidR="00F50E8D">
        <w:t xml:space="preserve">an </w:t>
      </w:r>
      <w:proofErr w:type="spellStart"/>
      <w:r w:rsidR="00F50E8D">
        <w:t>unchunked</w:t>
      </w:r>
      <w:proofErr w:type="spellEnd"/>
      <w:r w:rsidR="00F50E8D">
        <w:t xml:space="preserve"> exam</w:t>
      </w:r>
      <w:r w:rsidR="00E55E36" w:rsidRPr="00E23678">
        <w:t xml:space="preserve"> correlate</w:t>
      </w:r>
      <w:r w:rsidR="00F50E8D">
        <w:t>s</w:t>
      </w:r>
      <w:r w:rsidR="00E55E36" w:rsidRPr="00E23678">
        <w:t xml:space="preserve"> with diminished student scores and increased testing fatigue, attributed to inadequate preparation and flexible completion schedule. Conversely, chunked exams yield elevated scores and enhanced readiness, compelling students to complete exams within designated timeframes. </w:t>
      </w:r>
      <w:r w:rsidR="00876281">
        <w:t>T</w:t>
      </w:r>
      <w:r w:rsidR="00E55E36" w:rsidRPr="00E23678">
        <w:t xml:space="preserve">he logic model </w:t>
      </w:r>
      <w:r w:rsidR="00876281">
        <w:t>posits</w:t>
      </w:r>
      <w:r w:rsidR="00E55E36" w:rsidRPr="00E23678">
        <w:t xml:space="preserve"> that the implementation of chunked exams leads to enhanced student performance and diminished testing fatigue compared to </w:t>
      </w:r>
      <w:proofErr w:type="spellStart"/>
      <w:r w:rsidR="00876281">
        <w:t>unchunked</w:t>
      </w:r>
      <w:proofErr w:type="spellEnd"/>
      <w:r w:rsidR="00E55E36" w:rsidRPr="00E23678">
        <w:t xml:space="preserve"> exams.</w:t>
      </w:r>
      <w:r w:rsidR="002816B6">
        <w:t xml:space="preserve"> A</w:t>
      </w:r>
      <w:r w:rsidR="002816B6" w:rsidRPr="00BA58B5">
        <w:t xml:space="preserve"> restructured exam could lead to better learning outcomes and less fatigue, providing a clearer </w:t>
      </w:r>
      <w:r w:rsidR="002816B6">
        <w:t xml:space="preserve">and more accurate assessment </w:t>
      </w:r>
      <w:r w:rsidR="002816B6" w:rsidRPr="00BA58B5">
        <w:t>of how students engage with and understand the course content.</w:t>
      </w:r>
    </w:p>
    <w:p w14:paraId="359A8A96" w14:textId="77777777" w:rsidR="006843AE" w:rsidRDefault="006843AE" w:rsidP="0057390C">
      <w:pPr>
        <w:ind w:right="410"/>
        <w:rPr>
          <w:rFonts w:eastAsia="Times New Roman" w:cs="Times New Roman"/>
          <w:kern w:val="0"/>
          <w:szCs w:val="24"/>
          <w14:ligatures w14:val="none"/>
        </w:rPr>
      </w:pPr>
    </w:p>
    <w:p w14:paraId="6D361FF7" w14:textId="778D6237" w:rsidR="00D54C0F" w:rsidRPr="00D54C0F" w:rsidRDefault="00D87455" w:rsidP="00D87455">
      <w:pPr>
        <w:pStyle w:val="Caption"/>
        <w:jc w:val="center"/>
      </w:pPr>
      <w:bookmarkStart w:id="16" w:name="_Ref171502081"/>
      <w:r>
        <w:t xml:space="preserve">Table </w:t>
      </w:r>
      <w:r w:rsidR="00985112">
        <w:fldChar w:fldCharType="begin"/>
      </w:r>
      <w:r w:rsidR="00985112">
        <w:instrText xml:space="preserve"> SEQ Table \* ARABIC </w:instrText>
      </w:r>
      <w:r w:rsidR="00985112">
        <w:fldChar w:fldCharType="separate"/>
      </w:r>
      <w:r w:rsidR="00985112">
        <w:rPr>
          <w:noProof/>
        </w:rPr>
        <w:t>3</w:t>
      </w:r>
      <w:r w:rsidR="00985112">
        <w:rPr>
          <w:noProof/>
        </w:rPr>
        <w:fldChar w:fldCharType="end"/>
      </w:r>
      <w:bookmarkEnd w:id="16"/>
      <w:r w:rsidRPr="00AA27F3">
        <w:t>: Logic Model</w:t>
      </w:r>
    </w:p>
    <w:tbl>
      <w:tblPr>
        <w:tblStyle w:val="TableGrid"/>
        <w:tblW w:w="0" w:type="auto"/>
        <w:tblLook w:val="04A0" w:firstRow="1" w:lastRow="0" w:firstColumn="1" w:lastColumn="0" w:noHBand="0" w:noVBand="1"/>
      </w:tblPr>
      <w:tblGrid>
        <w:gridCol w:w="1739"/>
        <w:gridCol w:w="2435"/>
        <w:gridCol w:w="2291"/>
        <w:gridCol w:w="2885"/>
      </w:tblGrid>
      <w:tr w:rsidR="0067069E" w:rsidRPr="00E439AD" w14:paraId="54CE1504" w14:textId="77777777" w:rsidTr="00AA27F3">
        <w:tc>
          <w:tcPr>
            <w:tcW w:w="1739" w:type="dxa"/>
            <w:vAlign w:val="center"/>
          </w:tcPr>
          <w:p w14:paraId="7B991F25"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Group</w:t>
            </w:r>
          </w:p>
        </w:tc>
        <w:tc>
          <w:tcPr>
            <w:tcW w:w="2435" w:type="dxa"/>
            <w:vAlign w:val="center"/>
          </w:tcPr>
          <w:p w14:paraId="3C4CB65E"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Inputs</w:t>
            </w:r>
          </w:p>
        </w:tc>
        <w:tc>
          <w:tcPr>
            <w:tcW w:w="2291" w:type="dxa"/>
            <w:vAlign w:val="center"/>
          </w:tcPr>
          <w:p w14:paraId="65FD0B96"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Outputs</w:t>
            </w:r>
          </w:p>
        </w:tc>
        <w:tc>
          <w:tcPr>
            <w:tcW w:w="2885" w:type="dxa"/>
            <w:vAlign w:val="center"/>
          </w:tcPr>
          <w:p w14:paraId="37B278B9"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Outcomes/Impact</w:t>
            </w:r>
          </w:p>
        </w:tc>
      </w:tr>
      <w:tr w:rsidR="0067069E" w:rsidRPr="00E439AD" w14:paraId="65908252" w14:textId="77777777" w:rsidTr="00AA27F3">
        <w:tc>
          <w:tcPr>
            <w:tcW w:w="1739" w:type="dxa"/>
            <w:vAlign w:val="center"/>
          </w:tcPr>
          <w:p w14:paraId="51155739" w14:textId="3185F50D"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A</w:t>
            </w:r>
          </w:p>
        </w:tc>
        <w:tc>
          <w:tcPr>
            <w:tcW w:w="2435" w:type="dxa"/>
            <w:vAlign w:val="center"/>
          </w:tcPr>
          <w:p w14:paraId="3ABFFC7A" w14:textId="34FEC42C"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w:t>
            </w:r>
            <w:proofErr w:type="spellStart"/>
            <w:r w:rsidRPr="00651506">
              <w:rPr>
                <w:rFonts w:cs="Times New Roman"/>
                <w:sz w:val="20"/>
                <w:szCs w:val="20"/>
              </w:rPr>
              <w:t>Unchunked</w:t>
            </w:r>
            <w:proofErr w:type="spellEnd"/>
            <w:r w:rsidRPr="00651506">
              <w:rPr>
                <w:rFonts w:cs="Times New Roman"/>
                <w:sz w:val="20"/>
                <w:szCs w:val="20"/>
              </w:rPr>
              <w:t>” Final Exam</w:t>
            </w:r>
          </w:p>
          <w:p w14:paraId="11D0396D" w14:textId="2CB8926B"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finish at their own pace</w:t>
            </w:r>
          </w:p>
          <w:p w14:paraId="724594D5" w14:textId="3FD5E2D2"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All final exam sections due on the same day</w:t>
            </w:r>
          </w:p>
        </w:tc>
        <w:tc>
          <w:tcPr>
            <w:tcW w:w="2291" w:type="dxa"/>
            <w:vAlign w:val="center"/>
          </w:tcPr>
          <w:p w14:paraId="19299DFC" w14:textId="0AA83EAE"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Lower student scores</w:t>
            </w:r>
          </w:p>
          <w:p w14:paraId="24BDC106" w14:textId="1B1B8ACB"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commentRangeStart w:id="17"/>
            <w:r w:rsidRPr="00651506">
              <w:rPr>
                <w:rFonts w:cs="Times New Roman"/>
                <w:sz w:val="20"/>
                <w:szCs w:val="20"/>
              </w:rPr>
              <w:t>Less accurate representation of student knowledge</w:t>
            </w:r>
            <w:commentRangeEnd w:id="17"/>
            <w:r w:rsidRPr="00651506">
              <w:rPr>
                <w:rStyle w:val="CommentReference"/>
                <w:sz w:val="20"/>
                <w:szCs w:val="20"/>
              </w:rPr>
              <w:commentReference w:id="17"/>
            </w:r>
          </w:p>
        </w:tc>
        <w:tc>
          <w:tcPr>
            <w:tcW w:w="2885" w:type="dxa"/>
            <w:vAlign w:val="center"/>
          </w:tcPr>
          <w:p w14:paraId="27F91739" w14:textId="7C4362E4"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Superficial understanding of content</w:t>
            </w:r>
          </w:p>
          <w:p w14:paraId="09CAC13C" w14:textId="4035C28F"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Shorter knowledge retention</w:t>
            </w:r>
          </w:p>
          <w:p w14:paraId="1EA2C5F1" w14:textId="6975B9FE"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Less able to use/apply content to new contexts</w:t>
            </w:r>
          </w:p>
        </w:tc>
      </w:tr>
      <w:tr w:rsidR="0067069E" w:rsidRPr="00E439AD" w14:paraId="296C9AFF" w14:textId="77777777" w:rsidTr="00AA27F3">
        <w:tc>
          <w:tcPr>
            <w:tcW w:w="1739" w:type="dxa"/>
            <w:vAlign w:val="center"/>
          </w:tcPr>
          <w:p w14:paraId="4BD4A521" w14:textId="30D26E27"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B</w:t>
            </w:r>
          </w:p>
        </w:tc>
        <w:tc>
          <w:tcPr>
            <w:tcW w:w="2435" w:type="dxa"/>
            <w:vAlign w:val="center"/>
          </w:tcPr>
          <w:p w14:paraId="37CFBF73" w14:textId="3AEF3F2F"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“Chunked” Final Exam</w:t>
            </w:r>
          </w:p>
          <w:p w14:paraId="7218CB24" w14:textId="24F1B064"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Forced pace to finish on specific days</w:t>
            </w:r>
          </w:p>
          <w:p w14:paraId="37F07E29" w14:textId="6708BC93"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eastAsia="Times New Roman" w:cs="Times New Roman"/>
                <w:kern w:val="0"/>
                <w:sz w:val="20"/>
                <w:szCs w:val="20"/>
                <w14:ligatures w14:val="none"/>
              </w:rPr>
              <w:t>Final exam sections due on different days</w:t>
            </w:r>
          </w:p>
        </w:tc>
        <w:tc>
          <w:tcPr>
            <w:tcW w:w="2291" w:type="dxa"/>
            <w:vAlign w:val="center"/>
          </w:tcPr>
          <w:p w14:paraId="4CFDA76D" w14:textId="58ADB592" w:rsidR="00FC1DC0" w:rsidRPr="00651506" w:rsidRDefault="00FC1DC0"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are less stressed and review materials</w:t>
            </w:r>
          </w:p>
          <w:p w14:paraId="3E79F82F" w14:textId="43E5F1A1"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Higher student scores</w:t>
            </w:r>
          </w:p>
          <w:p w14:paraId="3EEC82D7" w14:textId="553741D8"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More</w:t>
            </w:r>
            <w:commentRangeStart w:id="18"/>
            <w:r w:rsidRPr="00651506">
              <w:rPr>
                <w:rFonts w:cs="Times New Roman"/>
                <w:sz w:val="20"/>
                <w:szCs w:val="20"/>
              </w:rPr>
              <w:t xml:space="preserve"> accurate representation of student knowled</w:t>
            </w:r>
            <w:commentRangeEnd w:id="18"/>
            <w:r w:rsidR="00C15FEC" w:rsidRPr="00651506">
              <w:rPr>
                <w:rStyle w:val="CommentReference"/>
                <w:sz w:val="20"/>
                <w:szCs w:val="20"/>
              </w:rPr>
              <w:commentReference w:id="18"/>
            </w:r>
            <w:r w:rsidRPr="00651506">
              <w:rPr>
                <w:rFonts w:cs="Times New Roman"/>
                <w:sz w:val="20"/>
                <w:szCs w:val="20"/>
              </w:rPr>
              <w:t>ge</w:t>
            </w:r>
          </w:p>
        </w:tc>
        <w:tc>
          <w:tcPr>
            <w:tcW w:w="2885" w:type="dxa"/>
            <w:vAlign w:val="center"/>
          </w:tcPr>
          <w:p w14:paraId="793CE613" w14:textId="646D4181" w:rsidR="0067069E" w:rsidRPr="00651506" w:rsidRDefault="00F75EB5" w:rsidP="00651506">
            <w:pPr>
              <w:pStyle w:val="ListParagraph"/>
              <w:numPr>
                <w:ilvl w:val="0"/>
                <w:numId w:val="18"/>
              </w:numPr>
              <w:ind w:left="144" w:hanging="144"/>
              <w:jc w:val="left"/>
              <w:rPr>
                <w:rFonts w:cs="Times New Roman"/>
                <w:sz w:val="20"/>
                <w:szCs w:val="20"/>
              </w:rPr>
            </w:pPr>
            <w:commentRangeStart w:id="19"/>
            <w:r w:rsidRPr="00651506">
              <w:rPr>
                <w:rFonts w:cs="Times New Roman"/>
                <w:sz w:val="20"/>
                <w:szCs w:val="20"/>
              </w:rPr>
              <w:t>Deeper understanding of content</w:t>
            </w:r>
          </w:p>
          <w:p w14:paraId="6F3478ED" w14:textId="4E76D1D9"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Longer term knowledge retention</w:t>
            </w:r>
          </w:p>
          <w:p w14:paraId="126435B2" w14:textId="3F5D3F75"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Able to use/apply content to new contexts</w:t>
            </w:r>
            <w:commentRangeEnd w:id="19"/>
            <w:r w:rsidR="0046364A" w:rsidRPr="00651506">
              <w:rPr>
                <w:rStyle w:val="CommentReference"/>
                <w:sz w:val="20"/>
                <w:szCs w:val="20"/>
              </w:rPr>
              <w:commentReference w:id="19"/>
            </w:r>
          </w:p>
        </w:tc>
      </w:tr>
    </w:tbl>
    <w:p w14:paraId="6A113F7A" w14:textId="2F154A1C" w:rsidR="00D83657" w:rsidRPr="00E23678" w:rsidRDefault="00D83657" w:rsidP="00694181">
      <w:pPr>
        <w:pStyle w:val="Heading1"/>
      </w:pPr>
      <w:r w:rsidRPr="00E23678">
        <w:t>Methods</w:t>
      </w:r>
    </w:p>
    <w:p w14:paraId="28A4FED4" w14:textId="12CA5231" w:rsidR="00D83657" w:rsidRDefault="00D83657" w:rsidP="00722F68">
      <w:pPr>
        <w:pStyle w:val="Heading2"/>
        <w:rPr>
          <w:rFonts w:eastAsia="Times New Roman"/>
        </w:rPr>
      </w:pPr>
      <w:r w:rsidRPr="00E23678">
        <w:rPr>
          <w:rFonts w:eastAsia="Times New Roman"/>
        </w:rPr>
        <w:t>Researcher Positionality</w:t>
      </w:r>
    </w:p>
    <w:p w14:paraId="38B35848" w14:textId="77777777" w:rsidR="00791AF9" w:rsidRPr="00791AF9" w:rsidRDefault="00791AF9" w:rsidP="00791AF9"/>
    <w:p w14:paraId="5164BFB5" w14:textId="4178DA4D" w:rsidR="00D83657" w:rsidRPr="00E23678" w:rsidRDefault="00D83657" w:rsidP="00791AF9">
      <w:r w:rsidRPr="00E23678">
        <w:t xml:space="preserve">Our research team is a collaborative effort that includes one master’s student and a professor in aerospace engineering, and one experienced educator with expertise in outreach and educational research. This introductory rocketry course was designed specifically to spark the interest and </w:t>
      </w:r>
      <w:r w:rsidRPr="00E23678">
        <w:lastRenderedPageBreak/>
        <w:t xml:space="preserve">knowledge of non-aerospace engineering freshmen and sophomores in the world of rocketry and potential space careers. The study presented here delves into a quantitative analysis of the </w:t>
      </w:r>
      <w:r w:rsidR="0046364A">
        <w:t>effect of</w:t>
      </w:r>
      <w:r w:rsidRPr="00E23678">
        <w:t xml:space="preserve"> assessment structure</w:t>
      </w:r>
      <w:r w:rsidR="0073342F">
        <w:t xml:space="preserve"> on perceived outcomes of participants in this course</w:t>
      </w:r>
      <w:r w:rsidRPr="00E23678">
        <w:t>.</w:t>
      </w:r>
    </w:p>
    <w:p w14:paraId="0C1C0B9C" w14:textId="77777777" w:rsidR="0057390C" w:rsidRPr="00E23678" w:rsidRDefault="0057390C" w:rsidP="0057390C">
      <w:pPr>
        <w:ind w:right="410"/>
        <w:rPr>
          <w:rFonts w:eastAsia="Times New Roman" w:cs="Times New Roman"/>
          <w:kern w:val="0"/>
          <w:szCs w:val="24"/>
          <w14:ligatures w14:val="none"/>
        </w:rPr>
      </w:pPr>
    </w:p>
    <w:p w14:paraId="353FBC6A" w14:textId="29DC8661" w:rsidR="00D83657" w:rsidRDefault="00D83657" w:rsidP="00722F68">
      <w:pPr>
        <w:pStyle w:val="Heading2"/>
        <w:rPr>
          <w:rFonts w:eastAsia="Times New Roman"/>
        </w:rPr>
      </w:pPr>
      <w:r w:rsidRPr="00E23678">
        <w:rPr>
          <w:rFonts w:eastAsia="Times New Roman"/>
        </w:rPr>
        <w:t>Procedure</w:t>
      </w:r>
    </w:p>
    <w:p w14:paraId="1785C391" w14:textId="77777777" w:rsidR="00791AF9" w:rsidRDefault="00791AF9" w:rsidP="00791AF9"/>
    <w:p w14:paraId="28081B71" w14:textId="248EDB74" w:rsidR="00D83657" w:rsidRDefault="00D83657" w:rsidP="002D7D93">
      <w:pPr>
        <w:rPr>
          <w:rFonts w:eastAsia="Times New Roman" w:cs="Times New Roman"/>
          <w:kern w:val="0"/>
          <w:szCs w:val="24"/>
          <w14:ligatures w14:val="none"/>
        </w:rPr>
      </w:pPr>
      <w:r w:rsidRPr="00E23678">
        <w:t xml:space="preserve">The research was conducted within a spring 2024 course titled "AE298: Introduction to Rocketry" offered by the Aerospace Engineering Department at a major public university in the United States. Recruitment involved various advertising across the university, including departmental emails, strategically placed flyers, and outreach to 4 undergraduate engineering student groups. The target audience was first- and second-year STEM students outside of Aerospace Engineering. </w:t>
      </w:r>
      <w:r w:rsidR="00722F68">
        <w:t>The course was graded based on participation. S</w:t>
      </w:r>
      <w:r w:rsidRPr="00E23678">
        <w:t xml:space="preserve">tudents </w:t>
      </w:r>
      <w:r w:rsidR="00846B57" w:rsidRPr="00E23678">
        <w:t>received two</w:t>
      </w:r>
      <w:r w:rsidRPr="00E23678">
        <w:t xml:space="preserve"> </w:t>
      </w:r>
      <w:r w:rsidR="00722F68">
        <w:t xml:space="preserve">hours of credit for completing all surveys and quizzes </w:t>
      </w:r>
      <w:r w:rsidRPr="00E23678">
        <w:t xml:space="preserve">(all participants in this study received full credit). </w:t>
      </w:r>
      <w:r w:rsidR="00722F68">
        <w:t xml:space="preserve">This level of course </w:t>
      </w:r>
      <w:r w:rsidRPr="00E23678">
        <w:t>credit</w:t>
      </w:r>
      <w:r w:rsidR="00722F68">
        <w:t xml:space="preserve"> is</w:t>
      </w:r>
      <w:r w:rsidRPr="00E23678">
        <w:t xml:space="preserve"> insufficient to fulfill technical elective requirements, </w:t>
      </w:r>
      <w:r w:rsidR="00722F68">
        <w:t xml:space="preserve">which </w:t>
      </w:r>
      <w:r w:rsidRPr="00E23678">
        <w:t xml:space="preserve">typically </w:t>
      </w:r>
      <w:r w:rsidR="00722F68">
        <w:t>require thr</w:t>
      </w:r>
      <w:r w:rsidRPr="00E23678">
        <w:t xml:space="preserve">ee or more credits. </w:t>
      </w:r>
      <w:r w:rsidRPr="00E23678">
        <w:rPr>
          <w:rFonts w:eastAsia="Times New Roman" w:cs="Times New Roman"/>
          <w:kern w:val="0"/>
          <w:szCs w:val="24"/>
          <w14:ligatures w14:val="none"/>
        </w:rPr>
        <w:t xml:space="preserve">Self-efficacy questions aimed to gauge students’ confidence in their ability to master the course material and apply their learning. Interest questions, on the other hand, explored their engagement with the topics, personal connections they formed, and intrinsic motivation to delve deeper. This two-pronged approach </w:t>
      </w:r>
      <w:r w:rsidR="004D2036" w:rsidRPr="004D2036">
        <w:rPr>
          <w:rFonts w:eastAsia="Times New Roman" w:cs="Times New Roman"/>
          <w:kern w:val="0"/>
          <w:szCs w:val="24"/>
          <w14:ligatures w14:val="none"/>
        </w:rPr>
        <w:t>complemented by qualitative surveys, was designed to glean nuanced insights into student experiences, potentially uncovering hidden gaps or strengths that might elude detection through surveys alone.</w:t>
      </w:r>
    </w:p>
    <w:p w14:paraId="2A3F40A3" w14:textId="77777777" w:rsidR="004D2036" w:rsidRPr="00E23678" w:rsidRDefault="004D2036" w:rsidP="00722F68">
      <w:pPr>
        <w:rPr>
          <w:rFonts w:eastAsia="Times New Roman" w:cs="Times New Roman"/>
          <w:kern w:val="0"/>
          <w:szCs w:val="24"/>
          <w14:ligatures w14:val="none"/>
        </w:rPr>
      </w:pPr>
    </w:p>
    <w:p w14:paraId="5A11836F" w14:textId="77777777" w:rsidR="00D83657" w:rsidRPr="00E23678" w:rsidRDefault="00D83657" w:rsidP="00146268">
      <w:pPr>
        <w:pStyle w:val="Heading2"/>
        <w:rPr>
          <w:rFonts w:eastAsia="Times New Roman"/>
        </w:rPr>
      </w:pPr>
      <w:r w:rsidRPr="00E23678">
        <w:rPr>
          <w:rFonts w:eastAsia="Times New Roman"/>
        </w:rPr>
        <w:t>Data Analysis</w:t>
      </w:r>
    </w:p>
    <w:p w14:paraId="47C647C6" w14:textId="77777777" w:rsidR="00791AF9" w:rsidRDefault="00791AF9" w:rsidP="00791AF9">
      <w:pPr>
        <w:rPr>
          <w:rFonts w:eastAsia="Times New Roman" w:cs="Times New Roman"/>
          <w:kern w:val="0"/>
          <w:szCs w:val="24"/>
          <w14:ligatures w14:val="none"/>
        </w:rPr>
      </w:pPr>
    </w:p>
    <w:p w14:paraId="3C441A29" w14:textId="0993B398" w:rsidR="00690860" w:rsidRDefault="00146268" w:rsidP="00690860">
      <w:pPr>
        <w:rPr>
          <w:rFonts w:eastAsia="Times New Roman" w:cs="Times New Roman"/>
          <w:kern w:val="0"/>
          <w:szCs w:val="24"/>
          <w14:ligatures w14:val="none"/>
        </w:rPr>
      </w:pPr>
      <w:r>
        <w:rPr>
          <w:rFonts w:eastAsia="Times New Roman" w:cs="Times New Roman"/>
          <w:kern w:val="0"/>
          <w:szCs w:val="24"/>
          <w14:ligatures w14:val="none"/>
        </w:rPr>
        <w:t xml:space="preserve">Survey responses and technical quiz scores were acquired and analyzed. </w:t>
      </w:r>
      <w:r w:rsidR="00D83657" w:rsidRPr="00E23678">
        <w:rPr>
          <w:rFonts w:eastAsia="Times New Roman" w:cs="Times New Roman"/>
          <w:kern w:val="0"/>
          <w:szCs w:val="24"/>
          <w14:ligatures w14:val="none"/>
        </w:rPr>
        <w:t>In data analysis, selecting the appropriate statistical test is crucial for accurate conclusions. When data deviates from normality, a rank sum test is preferred, while a parametric t-test is suitable for normally distributed data. Both aim to derive a p-value, with a significance level (alpha</w:t>
      </w:r>
      <w:commentRangeStart w:id="20"/>
      <w:r w:rsidR="00D83657" w:rsidRPr="00E23678">
        <w:rPr>
          <w:rFonts w:eastAsia="Times New Roman" w:cs="Times New Roman"/>
          <w:kern w:val="0"/>
          <w:szCs w:val="24"/>
          <w14:ligatures w14:val="none"/>
        </w:rPr>
        <w:t>) set at 0.01</w:t>
      </w:r>
      <w:r w:rsidR="00D2027A">
        <w:rPr>
          <w:rFonts w:eastAsia="Times New Roman" w:cs="Times New Roman"/>
          <w:kern w:val="0"/>
          <w:szCs w:val="24"/>
          <w14:ligatures w14:val="none"/>
        </w:rPr>
        <w:t>.</w:t>
      </w:r>
      <w:commentRangeEnd w:id="20"/>
      <w:r w:rsidR="002D7D93">
        <w:rPr>
          <w:rStyle w:val="CommentReference"/>
        </w:rPr>
        <w:commentReference w:id="20"/>
      </w:r>
      <w:r w:rsidR="000964EF">
        <w:rPr>
          <w:rFonts w:eastAsia="Times New Roman" w:cs="Times New Roman"/>
          <w:kern w:val="0"/>
          <w:szCs w:val="24"/>
          <w14:ligatures w14:val="none"/>
        </w:rPr>
        <w:t xml:space="preserve">  W</w:t>
      </w:r>
      <w:r w:rsidR="00690860" w:rsidRPr="00690860">
        <w:rPr>
          <w:rFonts w:eastAsia="Times New Roman" w:cs="Times New Roman"/>
          <w:kern w:val="0"/>
          <w:szCs w:val="24"/>
          <w14:ligatures w14:val="none"/>
        </w:rPr>
        <w:t xml:space="preserve">e first conducted a Shapiro-Wilk test to assess the normality of our data. For normally distributed data, we applied a paired T-test to compare pre- and post-assessment scores within each group, which allowed us to evaluate the progress of individual students. For non-normally distributed data, we utilized the Wilcoxon signed-rank test as a non-parametric alternative to the paired T-test. To compare the two groups' performance, we used an independent T-test (for normally distributed data) or the Mann-Whitney U test (for non-normally distributed data) to determine if the differences </w:t>
      </w:r>
      <w:r w:rsidR="000964EF">
        <w:rPr>
          <w:rFonts w:eastAsia="Times New Roman" w:cs="Times New Roman"/>
          <w:kern w:val="0"/>
          <w:szCs w:val="24"/>
          <w14:ligatures w14:val="none"/>
        </w:rPr>
        <w:t>are significant</w:t>
      </w:r>
      <w:r w:rsidR="00690860" w:rsidRPr="00690860">
        <w:rPr>
          <w:rFonts w:eastAsia="Times New Roman" w:cs="Times New Roman"/>
          <w:kern w:val="0"/>
          <w:szCs w:val="24"/>
          <w14:ligatures w14:val="none"/>
        </w:rPr>
        <w:t>.</w:t>
      </w:r>
      <w:r w:rsidR="000964EF">
        <w:rPr>
          <w:rFonts w:eastAsia="Times New Roman" w:cs="Times New Roman"/>
          <w:kern w:val="0"/>
          <w:szCs w:val="24"/>
          <w14:ligatures w14:val="none"/>
        </w:rPr>
        <w:t xml:space="preserve"> </w:t>
      </w:r>
      <w:r w:rsidR="00690860" w:rsidRPr="00690860">
        <w:rPr>
          <w:rFonts w:eastAsia="Times New Roman" w:cs="Times New Roman"/>
          <w:kern w:val="0"/>
          <w:szCs w:val="24"/>
          <w14:ligatures w14:val="none"/>
        </w:rPr>
        <w:t xml:space="preserve">Furthermore, we conducted a power analysis to determine the sample size needed to detect an effect of a given size with a certain degree of confidence. Power analysis is essential to ensure that the study is sensitive enough to detect meaningful differences if they exist; this is particularly important when considering the potential impact of assessment structure on student performance and engagement. By setting our power (1 - beta) at 0.80, we aimed to have an 80% chance of correctly rejecting the null hypothesis when it is false, thereby reducing the risk of Type II errors. </w:t>
      </w:r>
    </w:p>
    <w:p w14:paraId="33FDEA4E" w14:textId="77777777" w:rsidR="00AA51BF" w:rsidRDefault="00AA51BF" w:rsidP="00690860">
      <w:pPr>
        <w:rPr>
          <w:rFonts w:eastAsia="Times New Roman" w:cs="Times New Roman"/>
          <w:kern w:val="0"/>
          <w:szCs w:val="24"/>
          <w14:ligatures w14:val="none"/>
        </w:rPr>
      </w:pPr>
    </w:p>
    <w:p w14:paraId="731D2899" w14:textId="77777777" w:rsidR="00AA51BF" w:rsidRDefault="00AA51BF" w:rsidP="00690860">
      <w:pPr>
        <w:rPr>
          <w:rFonts w:eastAsia="Times New Roman" w:cs="Times New Roman"/>
          <w:kern w:val="0"/>
          <w:szCs w:val="24"/>
          <w14:ligatures w14:val="none"/>
        </w:rPr>
      </w:pPr>
    </w:p>
    <w:p w14:paraId="0B42E3AC" w14:textId="77777777" w:rsidR="00AA51BF" w:rsidRDefault="00AA51BF" w:rsidP="00690860">
      <w:pPr>
        <w:rPr>
          <w:rFonts w:eastAsia="Times New Roman" w:cs="Times New Roman"/>
          <w:kern w:val="0"/>
          <w:szCs w:val="24"/>
          <w14:ligatures w14:val="none"/>
        </w:rPr>
      </w:pPr>
    </w:p>
    <w:p w14:paraId="43C70457" w14:textId="77777777" w:rsidR="00AA51BF" w:rsidRDefault="00AA51BF" w:rsidP="00690860">
      <w:pPr>
        <w:rPr>
          <w:rFonts w:eastAsia="Times New Roman" w:cs="Times New Roman"/>
          <w:kern w:val="0"/>
          <w:szCs w:val="24"/>
          <w14:ligatures w14:val="none"/>
        </w:rPr>
      </w:pPr>
    </w:p>
    <w:p w14:paraId="6EAF4817" w14:textId="77777777" w:rsidR="00AA51BF" w:rsidRDefault="00AA51BF" w:rsidP="00690860">
      <w:pPr>
        <w:rPr>
          <w:rFonts w:eastAsia="Times New Roman" w:cs="Times New Roman"/>
          <w:kern w:val="0"/>
          <w:szCs w:val="24"/>
          <w14:ligatures w14:val="none"/>
        </w:rPr>
      </w:pPr>
    </w:p>
    <w:p w14:paraId="6556F9BB" w14:textId="77777777" w:rsidR="00AA51BF" w:rsidRPr="00E23678" w:rsidRDefault="00AA51BF" w:rsidP="00690860">
      <w:pPr>
        <w:rPr>
          <w:rFonts w:eastAsia="Times New Roman" w:cs="Times New Roman"/>
          <w:kern w:val="0"/>
          <w:szCs w:val="24"/>
          <w14:ligatures w14:val="none"/>
        </w:rPr>
      </w:pPr>
    </w:p>
    <w:p w14:paraId="5B4A431A" w14:textId="0477D032" w:rsidR="00512261" w:rsidRPr="00E23678" w:rsidRDefault="00512261" w:rsidP="008E1470">
      <w:pPr>
        <w:pStyle w:val="Heading1"/>
      </w:pPr>
      <w:r w:rsidRPr="00E23678">
        <w:lastRenderedPageBreak/>
        <w:t>Results</w:t>
      </w:r>
    </w:p>
    <w:p w14:paraId="3C395EE2" w14:textId="1799B027" w:rsidR="00512261" w:rsidRPr="00E23678" w:rsidRDefault="00512261" w:rsidP="008E1470">
      <w:pPr>
        <w:pStyle w:val="Heading2"/>
        <w:rPr>
          <w:rFonts w:eastAsia="Times New Roman"/>
        </w:rPr>
      </w:pPr>
      <w:r w:rsidRPr="00E23678">
        <w:rPr>
          <w:rFonts w:eastAsia="Times New Roman"/>
        </w:rPr>
        <w:t>Student Demographics</w:t>
      </w:r>
    </w:p>
    <w:p w14:paraId="7DE6D016" w14:textId="77777777" w:rsidR="00791AF9" w:rsidRDefault="00791AF9" w:rsidP="00791AF9"/>
    <w:p w14:paraId="55D0AE2D" w14:textId="002D835E" w:rsidR="00512261" w:rsidRPr="00E23678" w:rsidRDefault="00512261" w:rsidP="00791AF9">
      <w:r w:rsidRPr="00E23678">
        <w:t>Details and demographics of</w:t>
      </w:r>
      <w:r w:rsidR="00F77CCC">
        <w:t xml:space="preserve"> </w:t>
      </w:r>
      <w:r w:rsidR="00691994">
        <w:t>G</w:t>
      </w:r>
      <w:r w:rsidR="00F77CCC">
        <w:t xml:space="preserve">roups A and B </w:t>
      </w:r>
      <w:r w:rsidRPr="00E23678">
        <w:t xml:space="preserve">are </w:t>
      </w:r>
      <w:r w:rsidR="008E1470">
        <w:t>shown</w:t>
      </w:r>
      <w:r w:rsidRPr="00E23678">
        <w:t xml:space="preserve"> in</w:t>
      </w:r>
      <w:r w:rsidR="00946CCB">
        <w:t xml:space="preserve"> </w:t>
      </w:r>
      <w:r w:rsidR="007F1AD9">
        <w:fldChar w:fldCharType="begin"/>
      </w:r>
      <w:r w:rsidR="007F1AD9">
        <w:instrText xml:space="preserve"> REF _Ref171502116 \h </w:instrText>
      </w:r>
      <w:r w:rsidR="007F1AD9">
        <w:fldChar w:fldCharType="separate"/>
      </w:r>
      <w:r w:rsidR="00985112">
        <w:t xml:space="preserve">Table </w:t>
      </w:r>
      <w:r w:rsidR="00985112">
        <w:rPr>
          <w:noProof/>
        </w:rPr>
        <w:t>4</w:t>
      </w:r>
      <w:r w:rsidR="007F1AD9">
        <w:fldChar w:fldCharType="end"/>
      </w:r>
      <w:r w:rsidRPr="00E23678">
        <w:t xml:space="preserve">. </w:t>
      </w:r>
      <w:r w:rsidR="00EA4EE8">
        <w:t>Group A</w:t>
      </w:r>
      <w:r w:rsidRPr="00E23678">
        <w:t xml:space="preserve"> comprised thirty-two undergraduate students, with 63% being male and 34% female. The majority were either Asian (59%) or white (38%), with 59% being first-year students. Fields of study included mechanical engineering (28%) and physics (25%), the latter being part of the engineering </w:t>
      </w:r>
      <w:r w:rsidR="00D4680A">
        <w:t>college</w:t>
      </w:r>
      <w:r w:rsidRPr="00E23678">
        <w:t>. Additionally, three students from outside engineering—two from mathematics and one from business—were included. The selection criteria favored early-stage college participants, resulting in 87.5% being freshmen and sophomores, and 12.5% being juniors and seniors.</w:t>
      </w:r>
    </w:p>
    <w:p w14:paraId="4AA1780D" w14:textId="77777777" w:rsidR="00791AF9" w:rsidRDefault="00791AF9" w:rsidP="00791AF9"/>
    <w:p w14:paraId="58B75D85" w14:textId="074D8473" w:rsidR="00690860" w:rsidRDefault="00EA4EE8" w:rsidP="00081A23">
      <w:r>
        <w:t>Group B comprised</w:t>
      </w:r>
      <w:r w:rsidR="00512261" w:rsidRPr="00E23678">
        <w:t xml:space="preserve"> twenty-six undergraduate students</w:t>
      </w:r>
      <w:r w:rsidR="00F77CCC">
        <w:t>.</w:t>
      </w:r>
      <w:r w:rsidR="00512261" w:rsidRPr="00E23678">
        <w:t xml:space="preserve"> This group consisted of 58% male and 42% female students, with the majority being either Asian (62%) or white (38%). Furthermore, 58% were first-year students, and the fields of study included mechanical engineering (31%) and astrophysics (15%), with physics being part of the engineering </w:t>
      </w:r>
      <w:r w:rsidR="00D4680A">
        <w:t>college</w:t>
      </w:r>
      <w:r w:rsidR="00512261" w:rsidRPr="00E23678">
        <w:t xml:space="preserve">. </w:t>
      </w:r>
      <w:proofErr w:type="gramStart"/>
      <w:r w:rsidR="00512261" w:rsidRPr="00E23678">
        <w:t>Similar to</w:t>
      </w:r>
      <w:proofErr w:type="gramEnd"/>
      <w:r w:rsidR="00512261" w:rsidRPr="00E23678">
        <w:t xml:space="preserve"> </w:t>
      </w:r>
      <w:r>
        <w:t>Group A</w:t>
      </w:r>
      <w:r w:rsidR="00512261" w:rsidRPr="00E23678">
        <w:t>, early-stage college participants were favored in selection, resulting in mostly freshmen and sophomores (85%), with a smaller proportion being juniors and seniors (15%).</w:t>
      </w:r>
    </w:p>
    <w:p w14:paraId="5B254ABD" w14:textId="77777777" w:rsidR="00081A23" w:rsidRDefault="00081A23" w:rsidP="00081A23"/>
    <w:p w14:paraId="2A44EA7F" w14:textId="77777777" w:rsidR="00081A23" w:rsidRDefault="00081A23" w:rsidP="00081A23"/>
    <w:p w14:paraId="18E75753" w14:textId="77777777" w:rsidR="00081A23" w:rsidRDefault="00081A23" w:rsidP="00081A23"/>
    <w:p w14:paraId="1E1A5BDF" w14:textId="77777777" w:rsidR="00081A23" w:rsidRDefault="00081A23" w:rsidP="00081A23"/>
    <w:p w14:paraId="581EB928" w14:textId="77777777" w:rsidR="00081A23" w:rsidRDefault="00081A23" w:rsidP="00081A23"/>
    <w:p w14:paraId="50E19EE0" w14:textId="77777777" w:rsidR="00081A23" w:rsidRDefault="00081A23" w:rsidP="00081A23"/>
    <w:p w14:paraId="186EB473" w14:textId="77777777" w:rsidR="00081A23" w:rsidRDefault="00081A23" w:rsidP="00081A23"/>
    <w:p w14:paraId="080E923D" w14:textId="77777777" w:rsidR="00081A23" w:rsidRDefault="00081A23" w:rsidP="00081A23"/>
    <w:p w14:paraId="585CE4ED" w14:textId="77777777" w:rsidR="00081A23" w:rsidRDefault="00081A23" w:rsidP="00081A23"/>
    <w:p w14:paraId="3225CD69" w14:textId="77777777" w:rsidR="00081A23" w:rsidRDefault="00081A23" w:rsidP="00081A23"/>
    <w:p w14:paraId="53C6C2C2" w14:textId="77777777" w:rsidR="00081A23" w:rsidRDefault="00081A23" w:rsidP="00081A23"/>
    <w:p w14:paraId="26181912" w14:textId="77777777" w:rsidR="00081A23" w:rsidRDefault="00081A23" w:rsidP="00081A23"/>
    <w:p w14:paraId="1103CC1D" w14:textId="77777777" w:rsidR="00081A23" w:rsidRDefault="00081A23" w:rsidP="00081A23"/>
    <w:p w14:paraId="30805406" w14:textId="77777777" w:rsidR="00081A23" w:rsidRDefault="00081A23" w:rsidP="00081A23"/>
    <w:p w14:paraId="10128054" w14:textId="77777777" w:rsidR="00081A23" w:rsidRDefault="00081A23" w:rsidP="00081A23"/>
    <w:p w14:paraId="4E1BADE5" w14:textId="77777777" w:rsidR="00081A23" w:rsidRDefault="00081A23" w:rsidP="00081A23"/>
    <w:p w14:paraId="609BB9C9" w14:textId="77777777" w:rsidR="00081A23" w:rsidRDefault="00081A23" w:rsidP="00081A23"/>
    <w:p w14:paraId="01ABBEC2" w14:textId="77777777" w:rsidR="00081A23" w:rsidRDefault="00081A23" w:rsidP="00081A23"/>
    <w:p w14:paraId="1E9A1EDE" w14:textId="77777777" w:rsidR="00081A23" w:rsidRDefault="00081A23" w:rsidP="00081A23"/>
    <w:p w14:paraId="2A47DDCE" w14:textId="77777777" w:rsidR="00081A23" w:rsidRDefault="00081A23" w:rsidP="00081A23"/>
    <w:p w14:paraId="0F718842" w14:textId="77777777" w:rsidR="00081A23" w:rsidRDefault="00081A23" w:rsidP="00081A23"/>
    <w:p w14:paraId="35B9B19A" w14:textId="77777777" w:rsidR="00081A23" w:rsidRDefault="00081A23" w:rsidP="00081A23"/>
    <w:p w14:paraId="63710AA6" w14:textId="77777777" w:rsidR="00081A23" w:rsidRDefault="00081A23" w:rsidP="00081A23"/>
    <w:p w14:paraId="3E1ECDF5" w14:textId="77777777" w:rsidR="00081A23" w:rsidRDefault="00081A23" w:rsidP="00081A23"/>
    <w:p w14:paraId="41FCD771" w14:textId="77777777" w:rsidR="00AA51BF" w:rsidRDefault="00AA51BF" w:rsidP="00081A23"/>
    <w:p w14:paraId="14D0CD25" w14:textId="77777777" w:rsidR="00081A23" w:rsidRDefault="00081A23" w:rsidP="00081A23"/>
    <w:p w14:paraId="126926B4" w14:textId="77777777" w:rsidR="00081A23" w:rsidRDefault="00081A23" w:rsidP="00081A23"/>
    <w:p w14:paraId="463C6714" w14:textId="77777777" w:rsidR="00081A23" w:rsidRPr="00081A23" w:rsidRDefault="00081A23" w:rsidP="00081A23"/>
    <w:p w14:paraId="2FF618DE" w14:textId="378B06FF" w:rsidR="00694181" w:rsidRPr="00694181" w:rsidRDefault="00D87455" w:rsidP="00D87455">
      <w:pPr>
        <w:pStyle w:val="Caption"/>
        <w:jc w:val="center"/>
      </w:pPr>
      <w:bookmarkStart w:id="21" w:name="_Ref171502116"/>
      <w:r>
        <w:lastRenderedPageBreak/>
        <w:t xml:space="preserve">Table </w:t>
      </w:r>
      <w:r w:rsidR="00985112">
        <w:fldChar w:fldCharType="begin"/>
      </w:r>
      <w:r w:rsidR="00985112">
        <w:instrText xml:space="preserve"> SEQ Table \* ARABIC </w:instrText>
      </w:r>
      <w:r w:rsidR="00985112">
        <w:fldChar w:fldCharType="separate"/>
      </w:r>
      <w:r w:rsidR="00985112">
        <w:rPr>
          <w:noProof/>
        </w:rPr>
        <w:t>4</w:t>
      </w:r>
      <w:r w:rsidR="00985112">
        <w:rPr>
          <w:noProof/>
        </w:rPr>
        <w:fldChar w:fldCharType="end"/>
      </w:r>
      <w:bookmarkEnd w:id="21"/>
      <w:r w:rsidRPr="00750B8B">
        <w:t>: Student Demographics</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3770"/>
        <w:gridCol w:w="630"/>
        <w:gridCol w:w="2160"/>
        <w:gridCol w:w="540"/>
        <w:gridCol w:w="2250"/>
      </w:tblGrid>
      <w:tr w:rsidR="002D7D93" w:rsidRPr="00E23678" w14:paraId="0F6F873B" w14:textId="77777777" w:rsidTr="00081A23">
        <w:trPr>
          <w:trHeight w:val="4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7BE18D3" w14:textId="5ADD7470" w:rsidR="00EA4EE8" w:rsidRPr="00081A23" w:rsidRDefault="00EA4EE8" w:rsidP="00E74FC6">
            <w:pPr>
              <w:rPr>
                <w:rFonts w:eastAsia="Times New Roman" w:cs="Times New Roman"/>
                <w:b/>
                <w:bCs/>
                <w:kern w:val="0"/>
                <w:szCs w:val="24"/>
                <w14:ligatures w14:val="none"/>
              </w:rPr>
            </w:pP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Pr>
          <w:p w14:paraId="2D3CD89B" w14:textId="0453D4FC" w:rsidR="00EA4EE8" w:rsidRPr="00081A23" w:rsidRDefault="00EA4EE8" w:rsidP="00E74FC6">
            <w:pPr>
              <w:jc w:val="cente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Group A</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AF8A219" w14:textId="3B41DEA2" w:rsidR="00EA4EE8" w:rsidRPr="00081A23" w:rsidRDefault="00EA4EE8" w:rsidP="00E74FC6">
            <w:pPr>
              <w:jc w:val="cente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Group B</w:t>
            </w:r>
          </w:p>
        </w:tc>
      </w:tr>
      <w:tr w:rsidR="002D7D93" w:rsidRPr="00E23678" w14:paraId="24AAC7E1"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8DD549" w14:textId="25212FE3" w:rsidR="00EA4EE8" w:rsidRPr="00081A23" w:rsidRDefault="00EA4EE8"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Categories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33C3D91" w14:textId="0536D01D"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5912BAD1" w14:textId="6B180701"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3E95C748" w14:textId="7B22278D" w:rsidR="00EA4EE8" w:rsidRPr="00081A23" w:rsidRDefault="003078D2" w:rsidP="003078D2">
            <w:pPr>
              <w:jc w:val="center"/>
              <w:rPr>
                <w:rFonts w:eastAsia="Times New Roman" w:cs="Times New Roman"/>
                <w:color w:val="000000"/>
                <w:kern w:val="0"/>
                <w:szCs w:val="24"/>
                <w14:ligatures w14:val="none"/>
              </w:rPr>
            </w:pPr>
            <w:r>
              <w:rPr>
                <w:rFonts w:eastAsia="Times New Roman" w:cs="Times New Roman"/>
                <w:b/>
                <w:bCs/>
                <w:color w:val="000000"/>
                <w:kern w:val="0"/>
                <w:szCs w:val="24"/>
                <w14:ligatures w14:val="none"/>
              </w:rPr>
              <w:t>n</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30AE974" w14:textId="5C579116"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r>
      <w:tr w:rsidR="002D7D93" w:rsidRPr="00E23678" w14:paraId="0952125F"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4A3965C" w14:textId="77777777" w:rsidR="004B17C7" w:rsidRPr="00081A23" w:rsidRDefault="004B17C7"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Total</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7B14CF5C" w14:textId="0E32664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6ADC1A0B" w14:textId="26496DA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100</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2CC1C8A" w14:textId="124E8F4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B6FC12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100</w:t>
            </w:r>
          </w:p>
        </w:tc>
      </w:tr>
      <w:tr w:rsidR="002D7D93" w:rsidRPr="00E23678" w14:paraId="78E71713" w14:textId="77777777" w:rsidTr="00081A23">
        <w:trPr>
          <w:trHeight w:val="11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8D59B7B"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Gender </w:t>
            </w:r>
          </w:p>
          <w:p w14:paraId="3FADDB0C" w14:textId="777777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Female </w:t>
            </w:r>
          </w:p>
          <w:p w14:paraId="2C977D49" w14:textId="268E0D80"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Male</w:t>
            </w:r>
          </w:p>
          <w:p w14:paraId="4AAE2AE4" w14:textId="0912DA9E"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Prefer not to say</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86B28ED" w14:textId="77777777" w:rsidR="004B17C7" w:rsidRPr="00081A23" w:rsidRDefault="004B17C7" w:rsidP="00E74FC6">
            <w:pPr>
              <w:jc w:val="center"/>
              <w:rPr>
                <w:rFonts w:eastAsia="Times New Roman" w:cs="Times New Roman"/>
                <w:kern w:val="0"/>
                <w:szCs w:val="24"/>
                <w14:ligatures w14:val="none"/>
              </w:rPr>
            </w:pPr>
          </w:p>
          <w:p w14:paraId="63DFFEBA"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11</w:t>
            </w:r>
          </w:p>
          <w:p w14:paraId="1498A503"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20</w:t>
            </w:r>
          </w:p>
          <w:p w14:paraId="5EBCD96C" w14:textId="3EFF156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EC4FC4F" w14:textId="77777777" w:rsidR="004B17C7" w:rsidRPr="00081A23" w:rsidRDefault="004B17C7" w:rsidP="00E74FC6">
            <w:pPr>
              <w:jc w:val="center"/>
              <w:rPr>
                <w:rFonts w:eastAsia="Times New Roman" w:cs="Times New Roman"/>
                <w:kern w:val="0"/>
                <w:szCs w:val="24"/>
                <w14:ligatures w14:val="none"/>
              </w:rPr>
            </w:pPr>
          </w:p>
          <w:p w14:paraId="28C26B13" w14:textId="4EE037C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34.4</w:t>
            </w:r>
          </w:p>
          <w:p w14:paraId="3F386314" w14:textId="0AC8752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50AD0EE" w14:textId="47434B4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6B050B6" w14:textId="18E0041F" w:rsidR="004B17C7" w:rsidRPr="00081A23" w:rsidRDefault="004B17C7" w:rsidP="00E74FC6">
            <w:pPr>
              <w:jc w:val="center"/>
              <w:rPr>
                <w:rFonts w:eastAsia="Times New Roman" w:cs="Times New Roman"/>
                <w:kern w:val="0"/>
                <w:szCs w:val="24"/>
                <w14:ligatures w14:val="none"/>
              </w:rPr>
            </w:pPr>
          </w:p>
          <w:p w14:paraId="05150E7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w:t>
            </w:r>
          </w:p>
          <w:p w14:paraId="13D8B57D"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p>
          <w:p w14:paraId="7BB7301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3DBD88C0" w14:textId="77777777" w:rsidR="004B17C7" w:rsidRPr="00081A23" w:rsidRDefault="004B17C7" w:rsidP="00E74FC6">
            <w:pPr>
              <w:jc w:val="center"/>
              <w:rPr>
                <w:rFonts w:eastAsia="Times New Roman" w:cs="Times New Roman"/>
                <w:kern w:val="0"/>
                <w:szCs w:val="24"/>
                <w14:ligatures w14:val="none"/>
              </w:rPr>
            </w:pPr>
          </w:p>
          <w:p w14:paraId="2B33FADA" w14:textId="559944B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42.3</w:t>
            </w:r>
          </w:p>
          <w:p w14:paraId="042B5384" w14:textId="61C3BE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0D2FAC06" w14:textId="03923A3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tc>
      </w:tr>
      <w:tr w:rsidR="002D7D93" w:rsidRPr="00E23678" w14:paraId="2B23E4A2" w14:textId="77777777" w:rsidTr="00081A23">
        <w:trPr>
          <w:trHeight w:val="964"/>
        </w:trPr>
        <w:tc>
          <w:tcPr>
            <w:tcW w:w="377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546D3D3F" w14:textId="77777777" w:rsidR="00E23678" w:rsidRPr="00081A23" w:rsidRDefault="00E23678"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Ethnicity</w:t>
            </w:r>
          </w:p>
          <w:p w14:paraId="2DD15346"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p w14:paraId="527461CC"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Hispanic or Latino/a</w:t>
            </w:r>
          </w:p>
          <w:p w14:paraId="7DD371C6" w14:textId="55D89FE2"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Not Hispanic or Latino/a</w:t>
            </w:r>
          </w:p>
        </w:tc>
        <w:tc>
          <w:tcPr>
            <w:tcW w:w="630" w:type="dxa"/>
            <w:tcBorders>
              <w:top w:val="single" w:sz="8" w:space="0" w:color="000000"/>
              <w:left w:val="single" w:sz="8" w:space="0" w:color="000000"/>
              <w:right w:val="single" w:sz="8" w:space="0" w:color="000000"/>
            </w:tcBorders>
            <w:shd w:val="clear" w:color="auto" w:fill="FFFFFF"/>
          </w:tcPr>
          <w:p w14:paraId="1AF997DA" w14:textId="77777777" w:rsidR="00E23678" w:rsidRPr="00081A23" w:rsidRDefault="00E23678" w:rsidP="00E74FC6">
            <w:pPr>
              <w:jc w:val="center"/>
              <w:rPr>
                <w:rFonts w:eastAsia="Times New Roman" w:cs="Times New Roman"/>
                <w:kern w:val="0"/>
                <w:szCs w:val="24"/>
                <w14:ligatures w14:val="none"/>
              </w:rPr>
            </w:pPr>
          </w:p>
          <w:p w14:paraId="79832CD5"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7395EF8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p>
          <w:p w14:paraId="7C10D22E" w14:textId="115BFC3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25</w:t>
            </w:r>
          </w:p>
        </w:tc>
        <w:tc>
          <w:tcPr>
            <w:tcW w:w="2160" w:type="dxa"/>
            <w:tcBorders>
              <w:top w:val="single" w:sz="8" w:space="0" w:color="000000"/>
              <w:left w:val="single" w:sz="8" w:space="0" w:color="000000"/>
              <w:right w:val="single" w:sz="8" w:space="0" w:color="000000"/>
            </w:tcBorders>
            <w:shd w:val="clear" w:color="auto" w:fill="FFFFFF"/>
          </w:tcPr>
          <w:p w14:paraId="132246A1" w14:textId="77777777" w:rsidR="00E23678" w:rsidRPr="00081A23" w:rsidRDefault="00E23678" w:rsidP="00E74FC6">
            <w:pPr>
              <w:jc w:val="center"/>
              <w:rPr>
                <w:rFonts w:eastAsia="Times New Roman" w:cs="Times New Roman"/>
                <w:kern w:val="0"/>
                <w:szCs w:val="24"/>
                <w14:ligatures w14:val="none"/>
              </w:rPr>
            </w:pPr>
          </w:p>
          <w:p w14:paraId="069AF4ED" w14:textId="7BABFB7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p w14:paraId="53F5BF92" w14:textId="0FDC180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18.8</w:t>
            </w:r>
          </w:p>
          <w:p w14:paraId="35E10025" w14:textId="09924C6A"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78.1</w:t>
            </w:r>
          </w:p>
        </w:tc>
        <w:tc>
          <w:tcPr>
            <w:tcW w:w="54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33C0BB9B" w14:textId="6AFE3916" w:rsidR="00E23678" w:rsidRPr="00081A23" w:rsidRDefault="00E23678" w:rsidP="00E74FC6">
            <w:pPr>
              <w:jc w:val="center"/>
              <w:rPr>
                <w:rFonts w:eastAsia="Times New Roman" w:cs="Times New Roman"/>
                <w:kern w:val="0"/>
                <w:szCs w:val="24"/>
                <w14:ligatures w14:val="none"/>
              </w:rPr>
            </w:pPr>
          </w:p>
          <w:p w14:paraId="7A14A1F8"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p w14:paraId="04969BD6"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03E9FAC2" w14:textId="20E51438"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23</w:t>
            </w:r>
          </w:p>
        </w:tc>
        <w:tc>
          <w:tcPr>
            <w:tcW w:w="225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4245A8F6" w14:textId="77777777" w:rsidR="00E23678" w:rsidRPr="00081A23" w:rsidRDefault="00E23678" w:rsidP="00E74FC6">
            <w:pPr>
              <w:jc w:val="center"/>
              <w:rPr>
                <w:rFonts w:eastAsia="Times New Roman" w:cs="Times New Roman"/>
                <w:kern w:val="0"/>
                <w:szCs w:val="24"/>
                <w14:ligatures w14:val="none"/>
              </w:rPr>
            </w:pPr>
          </w:p>
          <w:p w14:paraId="147ABA3E" w14:textId="2D71D8A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p w14:paraId="434795B2" w14:textId="1BCF3F5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056FBFF6" w14:textId="023FD240"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88.</w:t>
            </w:r>
            <w:r w:rsidR="00F2311B" w:rsidRPr="00081A23">
              <w:rPr>
                <w:rFonts w:eastAsia="Times New Roman" w:cs="Times New Roman"/>
                <w:color w:val="000000"/>
                <w:kern w:val="0"/>
                <w:szCs w:val="24"/>
                <w14:ligatures w14:val="none"/>
              </w:rPr>
              <w:t>5</w:t>
            </w:r>
          </w:p>
        </w:tc>
      </w:tr>
      <w:tr w:rsidR="002D7D93" w:rsidRPr="00E23678" w14:paraId="277E63AF" w14:textId="77777777" w:rsidTr="00081A23">
        <w:trPr>
          <w:trHeight w:val="1027"/>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1095BE5" w14:textId="77777777" w:rsidR="00E23678"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Race (Multiple selections allowed) </w:t>
            </w:r>
          </w:p>
          <w:p w14:paraId="0873FDAE" w14:textId="1394DAEA" w:rsidR="004B17C7" w:rsidRPr="00081A23" w:rsidRDefault="00E23678"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 xml:space="preserve">American </w:t>
            </w:r>
            <w:r w:rsidR="00E84C05" w:rsidRPr="00081A23">
              <w:rPr>
                <w:rFonts w:eastAsia="Times New Roman" w:cs="Times New Roman"/>
                <w:color w:val="000000"/>
                <w:kern w:val="0"/>
                <w:szCs w:val="24"/>
                <w14:ligatures w14:val="none"/>
              </w:rPr>
              <w:t>Indian</w:t>
            </w:r>
            <w:r w:rsidR="004B17C7" w:rsidRPr="00081A23">
              <w:rPr>
                <w:rFonts w:eastAsia="Times New Roman" w:cs="Times New Roman"/>
                <w:color w:val="000000"/>
                <w:kern w:val="0"/>
                <w:szCs w:val="24"/>
                <w14:ligatures w14:val="none"/>
              </w:rPr>
              <w:t xml:space="preserve"> or Alaska Native </w:t>
            </w:r>
          </w:p>
          <w:p w14:paraId="3981146D" w14:textId="4914EFEA" w:rsidR="00285695" w:rsidRPr="00081A23" w:rsidRDefault="00285695"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CA7616" w:rsidRPr="00081A23">
              <w:rPr>
                <w:rFonts w:eastAsia="Times New Roman" w:cs="Times New Roman"/>
                <w:color w:val="000000"/>
                <w:kern w:val="0"/>
                <w:szCs w:val="24"/>
                <w14:ligatures w14:val="none"/>
              </w:rPr>
              <w:t>Asian</w:t>
            </w:r>
          </w:p>
          <w:p w14:paraId="64D7C39E"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Black or African American</w:t>
            </w:r>
          </w:p>
          <w:p w14:paraId="44786235" w14:textId="4560DE35" w:rsidR="004B17C7" w:rsidRPr="00081A23" w:rsidRDefault="00CA7616"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White</w:t>
            </w:r>
          </w:p>
          <w:p w14:paraId="595C74FA"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3B92744" w14:textId="77777777" w:rsidR="004B17C7" w:rsidRPr="00081A23" w:rsidRDefault="004B17C7" w:rsidP="00E74FC6">
            <w:pPr>
              <w:jc w:val="center"/>
              <w:rPr>
                <w:rFonts w:eastAsia="Times New Roman" w:cs="Times New Roman"/>
                <w:kern w:val="0"/>
                <w:szCs w:val="24"/>
                <w14:ligatures w14:val="none"/>
              </w:rPr>
            </w:pPr>
          </w:p>
          <w:p w14:paraId="5ED3D0BF"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2E734279"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19</w:t>
            </w:r>
          </w:p>
          <w:p w14:paraId="7F80F540"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w:t>
            </w:r>
          </w:p>
          <w:p w14:paraId="4CB0EB3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12</w:t>
            </w:r>
          </w:p>
          <w:p w14:paraId="2B71EB9C" w14:textId="3A3C6A4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3C5CE05" w14:textId="77777777" w:rsidR="004B17C7" w:rsidRPr="00081A23" w:rsidRDefault="004B17C7" w:rsidP="00E74FC6">
            <w:pPr>
              <w:jc w:val="center"/>
              <w:rPr>
                <w:rFonts w:eastAsia="Times New Roman" w:cs="Times New Roman"/>
                <w:kern w:val="0"/>
                <w:szCs w:val="24"/>
                <w14:ligatures w14:val="none"/>
              </w:rPr>
            </w:pPr>
          </w:p>
          <w:p w14:paraId="6ABAC641" w14:textId="04C56D6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3.12</w:t>
            </w:r>
          </w:p>
          <w:p w14:paraId="62CA934C" w14:textId="1C6E25B1"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59.</w:t>
            </w:r>
            <w:r w:rsidR="00F2311B" w:rsidRPr="00081A23">
              <w:rPr>
                <w:rFonts w:eastAsia="Times New Roman" w:cs="Times New Roman"/>
                <w:kern w:val="0"/>
                <w:szCs w:val="24"/>
                <w14:ligatures w14:val="none"/>
              </w:rPr>
              <w:t>9</w:t>
            </w:r>
          </w:p>
          <w:p w14:paraId="7CEB7559" w14:textId="48A8AD2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35C8A90" w14:textId="0A0861D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37.5</w:t>
            </w:r>
          </w:p>
          <w:p w14:paraId="3A41EF8E" w14:textId="7E9DCA9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C6D13A1" w14:textId="3E9EF387" w:rsidR="004B17C7" w:rsidRPr="00081A23" w:rsidRDefault="004B17C7" w:rsidP="00E74FC6">
            <w:pPr>
              <w:jc w:val="center"/>
              <w:rPr>
                <w:rFonts w:eastAsia="Times New Roman" w:cs="Times New Roman"/>
                <w:kern w:val="0"/>
                <w:szCs w:val="24"/>
                <w14:ligatures w14:val="none"/>
              </w:rPr>
            </w:pPr>
          </w:p>
          <w:p w14:paraId="2EDD901B" w14:textId="7DEC020D"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E009BD8" w14:textId="765CF7C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10</w:t>
            </w:r>
          </w:p>
          <w:p w14:paraId="1BE2F154" w14:textId="6C50D48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67539FD" w14:textId="349CC98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16</w:t>
            </w:r>
          </w:p>
          <w:p w14:paraId="2CF87DF7" w14:textId="147CAC8A" w:rsidR="00451AEC" w:rsidRPr="00081A23" w:rsidRDefault="00451AEC" w:rsidP="00E74FC6">
            <w:pPr>
              <w:jc w:val="center"/>
              <w:rPr>
                <w:rFonts w:eastAsia="Times New Roman" w:cs="Times New Roman"/>
                <w:szCs w:val="24"/>
              </w:rPr>
            </w:pPr>
            <w:r w:rsidRPr="00081A23">
              <w:rPr>
                <w:rFonts w:eastAsia="Times New Roman" w:cs="Times New Roman"/>
                <w:szCs w:val="24"/>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40535DC" w14:textId="77777777" w:rsidR="004B17C7" w:rsidRPr="00081A23" w:rsidRDefault="004B17C7" w:rsidP="00E74FC6">
            <w:pPr>
              <w:jc w:val="center"/>
              <w:rPr>
                <w:rFonts w:eastAsia="Times New Roman" w:cs="Times New Roman"/>
                <w:kern w:val="0"/>
                <w:szCs w:val="24"/>
                <w14:ligatures w14:val="none"/>
              </w:rPr>
            </w:pPr>
          </w:p>
          <w:p w14:paraId="00C377DE" w14:textId="77777777" w:rsidR="004B17C7"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3AFBB50" w14:textId="369B3176"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38.</w:t>
            </w:r>
            <w:r w:rsidR="00F2311B" w:rsidRPr="00081A23">
              <w:rPr>
                <w:rFonts w:eastAsia="Times New Roman" w:cs="Times New Roman"/>
                <w:kern w:val="0"/>
                <w:szCs w:val="24"/>
                <w14:ligatures w14:val="none"/>
              </w:rPr>
              <w:t>5</w:t>
            </w:r>
          </w:p>
          <w:p w14:paraId="1063E826" w14:textId="7777777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1CC59E4E" w14:textId="7AC54D89"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61.5</w:t>
            </w:r>
          </w:p>
          <w:p w14:paraId="74742A0E" w14:textId="6456D1E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tc>
      </w:tr>
      <w:tr w:rsidR="002D7D93" w:rsidRPr="00E23678" w14:paraId="545C07A3"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D10125E"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Year in College </w:t>
            </w:r>
          </w:p>
          <w:p w14:paraId="72CC9207" w14:textId="4344BB26"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1</w:t>
            </w:r>
          </w:p>
          <w:p w14:paraId="6E770F99" w14:textId="09F6318B"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 xml:space="preserve"> 2</w:t>
            </w:r>
          </w:p>
          <w:p w14:paraId="689E54A5" w14:textId="2FBEF4DA" w:rsidR="004B17C7" w:rsidRPr="00081A23" w:rsidRDefault="001920BC"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3</w:t>
            </w:r>
          </w:p>
          <w:p w14:paraId="1D2225B8" w14:textId="4BC40CA3" w:rsidR="004B17C7"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1920BC"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4</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2A5CD8E" w14:textId="77777777" w:rsidR="004B17C7" w:rsidRPr="00081A23" w:rsidRDefault="004B17C7" w:rsidP="00E74FC6">
            <w:pPr>
              <w:jc w:val="center"/>
              <w:rPr>
                <w:rFonts w:eastAsia="Times New Roman" w:cs="Times New Roman"/>
                <w:color w:val="000000"/>
                <w:kern w:val="0"/>
                <w:szCs w:val="24"/>
                <w14:ligatures w14:val="none"/>
              </w:rPr>
            </w:pPr>
          </w:p>
          <w:p w14:paraId="3DA491E8"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19</w:t>
            </w:r>
          </w:p>
          <w:p w14:paraId="09AACD2C"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30D73744"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61DEFEE4" w14:textId="4B6FF881"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2AB98D09" w14:textId="77777777" w:rsidR="004B17C7" w:rsidRPr="00081A23" w:rsidRDefault="004B17C7" w:rsidP="00E74FC6">
            <w:pPr>
              <w:jc w:val="center"/>
              <w:rPr>
                <w:rFonts w:eastAsia="Times New Roman" w:cs="Times New Roman"/>
                <w:color w:val="000000"/>
                <w:kern w:val="0"/>
                <w:szCs w:val="24"/>
                <w14:ligatures w14:val="none"/>
              </w:rPr>
            </w:pPr>
          </w:p>
          <w:p w14:paraId="7FEF96D2" w14:textId="06730FFB"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59.4</w:t>
            </w:r>
          </w:p>
          <w:p w14:paraId="0EDE9715" w14:textId="0738B7F9"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1AD57D3A" w14:textId="25F6903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9.4</w:t>
            </w:r>
          </w:p>
          <w:p w14:paraId="440286DF" w14:textId="7F086A9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0FFD6DE" w14:textId="0E8FF6FA" w:rsidR="004B17C7" w:rsidRPr="00081A23" w:rsidRDefault="004B17C7" w:rsidP="00E74FC6">
            <w:pPr>
              <w:jc w:val="center"/>
              <w:rPr>
                <w:rFonts w:eastAsia="Times New Roman" w:cs="Times New Roman"/>
                <w:color w:val="000000"/>
                <w:kern w:val="0"/>
                <w:szCs w:val="24"/>
                <w14:ligatures w14:val="none"/>
              </w:rPr>
            </w:pPr>
          </w:p>
          <w:p w14:paraId="03DFE412" w14:textId="24BB502F"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15</w:t>
            </w:r>
          </w:p>
          <w:p w14:paraId="69B6383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p>
          <w:p w14:paraId="0E97AB9E"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6B9F75C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6E6BC71" w14:textId="77777777" w:rsidR="004B17C7" w:rsidRPr="00081A23" w:rsidRDefault="004B17C7" w:rsidP="00E74FC6">
            <w:pPr>
              <w:jc w:val="center"/>
              <w:rPr>
                <w:rFonts w:eastAsia="Times New Roman" w:cs="Times New Roman"/>
                <w:color w:val="000000"/>
                <w:kern w:val="0"/>
                <w:szCs w:val="24"/>
                <w14:ligatures w14:val="none"/>
              </w:rPr>
            </w:pPr>
          </w:p>
          <w:p w14:paraId="38767C96" w14:textId="450E56B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34964F79" w14:textId="522237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26.9</w:t>
            </w:r>
          </w:p>
          <w:p w14:paraId="0573ABA7" w14:textId="05B9DA1E"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418CDF37" w14:textId="7C0AAE4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tc>
      </w:tr>
      <w:tr w:rsidR="002D7D93" w:rsidRPr="00E23678" w14:paraId="71ACD9B4"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77F46A9" w14:textId="2C009C09" w:rsidR="004B17C7" w:rsidRPr="00081A23" w:rsidRDefault="00F2311B"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Degree Program</w:t>
            </w:r>
          </w:p>
          <w:p w14:paraId="15C5A010" w14:textId="0C3A1EE1"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Ag. &amp; Biomed. Eng.</w:t>
            </w:r>
          </w:p>
          <w:p w14:paraId="449A715A" w14:textId="2B061B15"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Astrophysics </w:t>
            </w:r>
          </w:p>
          <w:p w14:paraId="063C2E57" w14:textId="12B5431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Astronomy</w:t>
            </w:r>
          </w:p>
          <w:p w14:paraId="28CC3F60" w14:textId="362045CD"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Civil Eng</w:t>
            </w:r>
            <w:r w:rsidR="00F2311B" w:rsidRPr="00081A23">
              <w:rPr>
                <w:rFonts w:eastAsia="Times New Roman" w:cs="Times New Roman"/>
                <w:color w:val="000000"/>
                <w:kern w:val="0"/>
                <w:szCs w:val="24"/>
                <w14:ligatures w14:val="none"/>
              </w:rPr>
              <w:t>.</w:t>
            </w:r>
          </w:p>
          <w:p w14:paraId="02E45C1F" w14:textId="1373FC7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Chem</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3A3B748A" w14:textId="63AA10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E</w:t>
            </w:r>
            <w:r w:rsidR="00F2311B" w:rsidRPr="00081A23">
              <w:rPr>
                <w:rFonts w:eastAsia="Times New Roman" w:cs="Times New Roman"/>
                <w:color w:val="000000"/>
                <w:kern w:val="0"/>
                <w:szCs w:val="24"/>
                <w14:ligatures w14:val="none"/>
              </w:rPr>
              <w:t>ng.</w:t>
            </w:r>
            <w:r w:rsidRPr="00081A23">
              <w:rPr>
                <w:rFonts w:eastAsia="Times New Roman" w:cs="Times New Roman"/>
                <w:color w:val="000000"/>
                <w:kern w:val="0"/>
                <w:szCs w:val="24"/>
                <w14:ligatures w14:val="none"/>
              </w:rPr>
              <w:t xml:space="preserve"> </w:t>
            </w:r>
          </w:p>
          <w:p w14:paraId="4BC81423" w14:textId="636C52D0"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Sci</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3BBB1516" w14:textId="2FD0ECCF"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Elec</w:t>
            </w:r>
            <w:r w:rsidR="00F2311B" w:rsidRPr="00081A23">
              <w:rPr>
                <w:rFonts w:eastAsia="Times New Roman" w:cs="Times New Roman"/>
                <w:color w:val="000000"/>
                <w:kern w:val="0"/>
                <w:szCs w:val="24"/>
                <w14:ligatures w14:val="none"/>
              </w:rPr>
              <w:t>. &amp;</w:t>
            </w:r>
            <w:r w:rsidRPr="00081A23">
              <w:rPr>
                <w:rFonts w:eastAsia="Times New Roman" w:cs="Times New Roman"/>
                <w:color w:val="000000"/>
                <w:kern w:val="0"/>
                <w:szCs w:val="24"/>
                <w14:ligatures w14:val="none"/>
              </w:rPr>
              <w:t xml:space="preserve"> Co</w:t>
            </w:r>
            <w:r w:rsidR="00F2311B" w:rsidRPr="00081A23">
              <w:rPr>
                <w:rFonts w:eastAsia="Times New Roman" w:cs="Times New Roman"/>
                <w:color w:val="000000"/>
                <w:kern w:val="0"/>
                <w:szCs w:val="24"/>
                <w14:ligatures w14:val="none"/>
              </w:rPr>
              <w:t>mp.</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05474186" w14:textId="6D599E6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Mechanics </w:t>
            </w:r>
          </w:p>
          <w:p w14:paraId="182A25DF" w14:textId="11CB5A3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Undeclared</w:t>
            </w:r>
          </w:p>
          <w:p w14:paraId="32A3EEE7" w14:textId="50E4B27C" w:rsidR="004B3D51" w:rsidRPr="00081A23" w:rsidRDefault="004B3D51" w:rsidP="00E74FC6">
            <w:pPr>
              <w:rPr>
                <w:rFonts w:eastAsia="Times New Roman" w:cs="Times New Roman"/>
                <w:color w:val="000000"/>
                <w:kern w:val="0"/>
                <w:szCs w:val="24"/>
                <w:lang w:val="fr-FR"/>
                <w14:ligatures w14:val="none"/>
              </w:rPr>
            </w:pPr>
            <w:r w:rsidRPr="00081A23">
              <w:rPr>
                <w:rFonts w:eastAsia="Times New Roman" w:cs="Times New Roman"/>
                <w:color w:val="000000"/>
                <w:kern w:val="0"/>
                <w:szCs w:val="24"/>
                <w14:ligatures w14:val="none"/>
              </w:rPr>
              <w:t xml:space="preserve">      </w:t>
            </w:r>
            <w:proofErr w:type="spellStart"/>
            <w:r w:rsidR="00F2311B" w:rsidRPr="00081A23">
              <w:rPr>
                <w:rFonts w:eastAsia="Times New Roman" w:cs="Times New Roman"/>
                <w:color w:val="000000"/>
                <w:kern w:val="0"/>
                <w:szCs w:val="24"/>
                <w:lang w:val="fr-FR"/>
                <w14:ligatures w14:val="none"/>
              </w:rPr>
              <w:t>Ind</w:t>
            </w:r>
            <w:proofErr w:type="spellEnd"/>
            <w:r w:rsidR="00F2311B" w:rsidRPr="00081A23">
              <w:rPr>
                <w:rFonts w:eastAsia="Times New Roman" w:cs="Times New Roman"/>
                <w:color w:val="000000"/>
                <w:kern w:val="0"/>
                <w:szCs w:val="24"/>
                <w:lang w:val="fr-FR"/>
                <w14:ligatures w14:val="none"/>
              </w:rPr>
              <w:t xml:space="preserve">. &amp; </w:t>
            </w:r>
            <w:proofErr w:type="spellStart"/>
            <w:r w:rsidR="00F2311B" w:rsidRPr="00081A23">
              <w:rPr>
                <w:rFonts w:eastAsia="Times New Roman" w:cs="Times New Roman"/>
                <w:color w:val="000000"/>
                <w:kern w:val="0"/>
                <w:szCs w:val="24"/>
                <w:lang w:val="fr-FR"/>
                <w14:ligatures w14:val="none"/>
              </w:rPr>
              <w:t>Ent</w:t>
            </w:r>
            <w:proofErr w:type="spellEnd"/>
            <w:r w:rsidR="00F2311B" w:rsidRPr="00081A23">
              <w:rPr>
                <w:rFonts w:eastAsia="Times New Roman" w:cs="Times New Roman"/>
                <w:color w:val="000000"/>
                <w:kern w:val="0"/>
                <w:szCs w:val="24"/>
                <w:lang w:val="fr-FR"/>
                <w14:ligatures w14:val="none"/>
              </w:rPr>
              <w:t>. Sys. Eng.</w:t>
            </w:r>
          </w:p>
          <w:p w14:paraId="39F09431" w14:textId="29E49F85" w:rsidR="00F2311B" w:rsidRPr="00081A23" w:rsidRDefault="00710201" w:rsidP="00E74FC6">
            <w:pPr>
              <w:rPr>
                <w:rFonts w:cs="Times New Roman"/>
                <w:color w:val="0D0D0D"/>
                <w:szCs w:val="24"/>
                <w:shd w:val="clear" w:color="auto" w:fill="FFFFFF"/>
                <w:lang w:val="fr-FR"/>
              </w:rPr>
            </w:pPr>
            <w:r w:rsidRPr="00081A23">
              <w:rPr>
                <w:rFonts w:eastAsia="Times New Roman" w:cs="Times New Roman"/>
                <w:color w:val="000000"/>
                <w:kern w:val="0"/>
                <w:szCs w:val="24"/>
                <w:lang w:val="fr-FR"/>
                <w14:ligatures w14:val="none"/>
              </w:rPr>
              <w:t xml:space="preserve">     </w:t>
            </w:r>
            <w:r w:rsidR="00F2311B" w:rsidRPr="00081A23">
              <w:rPr>
                <w:rFonts w:eastAsia="Times New Roman" w:cs="Times New Roman"/>
                <w:color w:val="000000"/>
                <w:kern w:val="0"/>
                <w:szCs w:val="24"/>
                <w:lang w:val="fr-FR"/>
                <w14:ligatures w14:val="none"/>
              </w:rPr>
              <w:t xml:space="preserve"> </w:t>
            </w:r>
            <w:r w:rsidR="00F2311B" w:rsidRPr="00081A23">
              <w:rPr>
                <w:rFonts w:cs="Times New Roman"/>
                <w:color w:val="0D0D0D"/>
                <w:szCs w:val="24"/>
                <w:shd w:val="clear" w:color="auto" w:fill="FFFFFF"/>
                <w:lang w:val="fr-FR"/>
              </w:rPr>
              <w:t xml:space="preserve">Mat. </w:t>
            </w:r>
            <w:proofErr w:type="spellStart"/>
            <w:r w:rsidR="00F2311B" w:rsidRPr="00081A23">
              <w:rPr>
                <w:rFonts w:cs="Times New Roman"/>
                <w:color w:val="0D0D0D"/>
                <w:szCs w:val="24"/>
                <w:shd w:val="clear" w:color="auto" w:fill="FFFFFF"/>
                <w:lang w:val="fr-FR"/>
              </w:rPr>
              <w:t>Sci</w:t>
            </w:r>
            <w:proofErr w:type="spellEnd"/>
            <w:r w:rsidR="00F2311B" w:rsidRPr="00081A23">
              <w:rPr>
                <w:rFonts w:cs="Times New Roman"/>
                <w:color w:val="0D0D0D"/>
                <w:szCs w:val="24"/>
                <w:shd w:val="clear" w:color="auto" w:fill="FFFFFF"/>
                <w:lang w:val="fr-FR"/>
              </w:rPr>
              <w:t>. &amp; Eng.</w:t>
            </w:r>
          </w:p>
          <w:p w14:paraId="29A35047" w14:textId="218419A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lang w:val="fr-FR"/>
                <w14:ligatures w14:val="none"/>
              </w:rPr>
              <w:t xml:space="preserve">      </w:t>
            </w:r>
            <w:r w:rsidRPr="00081A23">
              <w:rPr>
                <w:rFonts w:eastAsia="Times New Roman" w:cs="Times New Roman"/>
                <w:color w:val="000000"/>
                <w:kern w:val="0"/>
                <w:szCs w:val="24"/>
                <w14:ligatures w14:val="none"/>
              </w:rPr>
              <w:t>Mec</w:t>
            </w:r>
            <w:r w:rsidR="00F2311B" w:rsidRPr="00081A23">
              <w:rPr>
                <w:rFonts w:eastAsia="Times New Roman" w:cs="Times New Roman"/>
                <w:color w:val="000000"/>
                <w:kern w:val="0"/>
                <w:szCs w:val="24"/>
                <w14:ligatures w14:val="none"/>
              </w:rPr>
              <w:t>h.</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6836C1BF" w14:textId="6EF47684"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Math</w:t>
            </w:r>
          </w:p>
          <w:p w14:paraId="72C08C0E" w14:textId="6A01733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Nuc</w:t>
            </w:r>
            <w:r w:rsidRPr="00081A23">
              <w:rPr>
                <w:rFonts w:eastAsia="Times New Roman" w:cs="Times New Roman"/>
                <w:color w:val="000000"/>
                <w:kern w:val="0"/>
                <w:szCs w:val="24"/>
                <w14:ligatures w14:val="none"/>
              </w:rPr>
              <w:t>lear</w:t>
            </w:r>
            <w:r w:rsidR="004B17C7" w:rsidRPr="00081A23">
              <w:rPr>
                <w:rFonts w:eastAsia="Times New Roman" w:cs="Times New Roman"/>
                <w:color w:val="000000"/>
                <w:kern w:val="0"/>
                <w:szCs w:val="24"/>
                <w14:ligatures w14:val="none"/>
              </w:rPr>
              <w:t xml:space="preserve"> Eng</w:t>
            </w:r>
            <w:r w:rsidRPr="00081A23">
              <w:rPr>
                <w:rFonts w:eastAsia="Times New Roman" w:cs="Times New Roman"/>
                <w:color w:val="000000"/>
                <w:kern w:val="0"/>
                <w:szCs w:val="24"/>
                <w14:ligatures w14:val="none"/>
              </w:rPr>
              <w:t>.</w:t>
            </w:r>
          </w:p>
          <w:p w14:paraId="2F595331" w14:textId="638C7CA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Physics</w:t>
            </w:r>
          </w:p>
          <w:p w14:paraId="17B39DCC" w14:textId="6BBAF2C5" w:rsidR="00710201"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710201" w:rsidRPr="00081A23">
              <w:rPr>
                <w:rFonts w:eastAsia="Times New Roman" w:cs="Times New Roman"/>
                <w:color w:val="000000"/>
                <w:kern w:val="0"/>
                <w:szCs w:val="24"/>
                <w14:ligatures w14:val="none"/>
              </w:rPr>
              <w:t>Business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E6AC27A" w14:textId="77777777" w:rsidR="004B17C7" w:rsidRPr="00081A23" w:rsidRDefault="004B17C7" w:rsidP="00E74FC6">
            <w:pPr>
              <w:jc w:val="center"/>
              <w:rPr>
                <w:rFonts w:eastAsia="Times New Roman" w:cs="Times New Roman"/>
                <w:color w:val="000000"/>
                <w:kern w:val="0"/>
                <w:szCs w:val="24"/>
                <w14:ligatures w14:val="none"/>
              </w:rPr>
            </w:pPr>
          </w:p>
          <w:p w14:paraId="3E541B14"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75A23541" w14:textId="77777777" w:rsidR="00710201" w:rsidRPr="00081A23" w:rsidRDefault="00710201" w:rsidP="00E74FC6">
            <w:pPr>
              <w:jc w:val="center"/>
              <w:rPr>
                <w:rFonts w:eastAsia="Times New Roman" w:cs="Times New Roman"/>
                <w:color w:val="000000"/>
                <w:kern w:val="0"/>
                <w:szCs w:val="24"/>
                <w14:ligatures w14:val="none"/>
              </w:rPr>
            </w:pPr>
          </w:p>
          <w:p w14:paraId="7B836376" w14:textId="77777777" w:rsidR="00710201" w:rsidRPr="00081A23" w:rsidRDefault="00710201" w:rsidP="00E74FC6">
            <w:pPr>
              <w:jc w:val="center"/>
              <w:rPr>
                <w:rFonts w:eastAsia="Times New Roman" w:cs="Times New Roman"/>
                <w:color w:val="000000"/>
                <w:kern w:val="0"/>
                <w:szCs w:val="24"/>
                <w14:ligatures w14:val="none"/>
              </w:rPr>
            </w:pPr>
          </w:p>
          <w:p w14:paraId="65B11CB6"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6DCBA8A3" w14:textId="77777777" w:rsidR="00710201" w:rsidRPr="00081A23" w:rsidRDefault="00710201" w:rsidP="00E74FC6">
            <w:pPr>
              <w:jc w:val="center"/>
              <w:rPr>
                <w:rFonts w:eastAsia="Times New Roman" w:cs="Times New Roman"/>
                <w:color w:val="000000"/>
                <w:kern w:val="0"/>
                <w:szCs w:val="24"/>
                <w14:ligatures w14:val="none"/>
              </w:rPr>
            </w:pPr>
          </w:p>
          <w:p w14:paraId="6943501F" w14:textId="77777777" w:rsidR="00710201" w:rsidRPr="00081A23" w:rsidRDefault="00710201" w:rsidP="00E74FC6">
            <w:pPr>
              <w:jc w:val="center"/>
              <w:rPr>
                <w:rFonts w:eastAsia="Times New Roman" w:cs="Times New Roman"/>
                <w:color w:val="000000"/>
                <w:kern w:val="0"/>
                <w:szCs w:val="24"/>
                <w14:ligatures w14:val="none"/>
              </w:rPr>
            </w:pPr>
          </w:p>
          <w:p w14:paraId="790CD512"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10047091"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7BE3DD8C" w14:textId="77777777" w:rsidR="00710201" w:rsidRPr="00081A23" w:rsidRDefault="00710201" w:rsidP="00E74FC6">
            <w:pPr>
              <w:jc w:val="center"/>
              <w:rPr>
                <w:rFonts w:eastAsia="Times New Roman" w:cs="Times New Roman"/>
                <w:color w:val="000000"/>
                <w:kern w:val="0"/>
                <w:szCs w:val="24"/>
                <w14:ligatures w14:val="none"/>
              </w:rPr>
            </w:pPr>
          </w:p>
          <w:p w14:paraId="60087978" w14:textId="0688C115"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3DE61736" w14:textId="1C83C77D" w:rsidR="006F74F9"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4</w:t>
            </w:r>
          </w:p>
          <w:p w14:paraId="6A6D5D83" w14:textId="528E733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503C659F"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75CB171B"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0BBEE3B4" w14:textId="77777777" w:rsidR="00710201" w:rsidRPr="00081A23" w:rsidRDefault="00710201" w:rsidP="00E74FC6">
            <w:pPr>
              <w:jc w:val="center"/>
              <w:rPr>
                <w:rFonts w:eastAsia="Times New Roman" w:cs="Times New Roman"/>
                <w:color w:val="000000"/>
                <w:kern w:val="0"/>
                <w:szCs w:val="24"/>
                <w14:ligatures w14:val="none"/>
              </w:rPr>
            </w:pPr>
          </w:p>
          <w:p w14:paraId="3305D2F8"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8</w:t>
            </w:r>
          </w:p>
          <w:p w14:paraId="75F4BFAC" w14:textId="017B3CEE"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1E1A6845" w14:textId="77777777" w:rsidR="004B17C7" w:rsidRPr="00081A23" w:rsidRDefault="004B17C7" w:rsidP="00E74FC6">
            <w:pPr>
              <w:jc w:val="center"/>
              <w:rPr>
                <w:rFonts w:eastAsia="Times New Roman" w:cs="Times New Roman"/>
                <w:color w:val="000000"/>
                <w:kern w:val="0"/>
                <w:szCs w:val="24"/>
                <w14:ligatures w14:val="none"/>
              </w:rPr>
            </w:pPr>
          </w:p>
          <w:p w14:paraId="5AB96A14" w14:textId="00EF3646"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7E01966F" w14:textId="77777777" w:rsidR="00710201" w:rsidRPr="00081A23" w:rsidRDefault="00710201" w:rsidP="00E74FC6">
            <w:pPr>
              <w:jc w:val="center"/>
              <w:rPr>
                <w:rFonts w:eastAsia="Times New Roman" w:cs="Times New Roman"/>
                <w:color w:val="000000"/>
                <w:kern w:val="0"/>
                <w:szCs w:val="24"/>
                <w14:ligatures w14:val="none"/>
              </w:rPr>
            </w:pPr>
          </w:p>
          <w:p w14:paraId="616BFB83" w14:textId="77777777" w:rsidR="00710201" w:rsidRPr="00081A23" w:rsidRDefault="00710201" w:rsidP="00E74FC6">
            <w:pPr>
              <w:jc w:val="center"/>
              <w:rPr>
                <w:rFonts w:eastAsia="Times New Roman" w:cs="Times New Roman"/>
                <w:color w:val="000000"/>
                <w:kern w:val="0"/>
                <w:szCs w:val="24"/>
                <w14:ligatures w14:val="none"/>
              </w:rPr>
            </w:pPr>
          </w:p>
          <w:p w14:paraId="28E9F872" w14:textId="7401CD1B"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4802F3E4" w14:textId="77777777" w:rsidR="00710201" w:rsidRPr="00081A23" w:rsidRDefault="00710201" w:rsidP="00E74FC6">
            <w:pPr>
              <w:jc w:val="center"/>
              <w:rPr>
                <w:rFonts w:eastAsia="Times New Roman" w:cs="Times New Roman"/>
                <w:color w:val="000000"/>
                <w:kern w:val="0"/>
                <w:szCs w:val="24"/>
                <w14:ligatures w14:val="none"/>
              </w:rPr>
            </w:pPr>
          </w:p>
          <w:p w14:paraId="7C061FB8" w14:textId="77777777" w:rsidR="00710201" w:rsidRPr="00081A23" w:rsidRDefault="00710201" w:rsidP="00E74FC6">
            <w:pPr>
              <w:jc w:val="center"/>
              <w:rPr>
                <w:rFonts w:eastAsia="Times New Roman" w:cs="Times New Roman"/>
                <w:color w:val="000000"/>
                <w:kern w:val="0"/>
                <w:szCs w:val="24"/>
                <w14:ligatures w14:val="none"/>
              </w:rPr>
            </w:pPr>
          </w:p>
          <w:p w14:paraId="11624357" w14:textId="04266F10"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2130361A" w14:textId="517F673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5B961E55" w14:textId="77777777" w:rsidR="00710201" w:rsidRPr="00081A23" w:rsidRDefault="00710201" w:rsidP="00E74FC6">
            <w:pPr>
              <w:jc w:val="center"/>
              <w:rPr>
                <w:rFonts w:eastAsia="Times New Roman" w:cs="Times New Roman"/>
                <w:color w:val="000000"/>
                <w:kern w:val="0"/>
                <w:szCs w:val="24"/>
                <w14:ligatures w14:val="none"/>
              </w:rPr>
            </w:pPr>
          </w:p>
          <w:p w14:paraId="7ADED3FB" w14:textId="1FA6AD5A"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5E14B804" w14:textId="58551469" w:rsidR="0071020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12.5</w:t>
            </w:r>
          </w:p>
          <w:p w14:paraId="7BB802F5" w14:textId="52FCDB4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6253CDF1" w14:textId="49744805"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3D5D1817" w14:textId="0CFBC7E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2B76CB14" w14:textId="77777777" w:rsidR="00710201" w:rsidRPr="00081A23" w:rsidRDefault="00710201" w:rsidP="00E74FC6">
            <w:pPr>
              <w:jc w:val="center"/>
              <w:rPr>
                <w:rFonts w:eastAsia="Times New Roman" w:cs="Times New Roman"/>
                <w:color w:val="000000"/>
                <w:kern w:val="0"/>
                <w:szCs w:val="24"/>
                <w14:ligatures w14:val="none"/>
              </w:rPr>
            </w:pPr>
          </w:p>
          <w:p w14:paraId="100F4B5A" w14:textId="322FB0F8"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25.0</w:t>
            </w:r>
          </w:p>
          <w:p w14:paraId="17EBD0A0" w14:textId="6AA4F6B4"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F0CA7BB" w14:textId="77777777" w:rsidR="00710201" w:rsidRPr="00081A23" w:rsidRDefault="00710201" w:rsidP="00E74FC6">
            <w:pPr>
              <w:jc w:val="center"/>
              <w:rPr>
                <w:rFonts w:eastAsia="Times New Roman" w:cs="Times New Roman"/>
                <w:color w:val="000000"/>
                <w:kern w:val="0"/>
                <w:szCs w:val="24"/>
                <w14:ligatures w14:val="none"/>
              </w:rPr>
            </w:pPr>
          </w:p>
          <w:p w14:paraId="27541986" w14:textId="7CA5C6DA" w:rsidR="00710201" w:rsidRPr="00081A23" w:rsidRDefault="00710201" w:rsidP="00E74FC6">
            <w:pPr>
              <w:jc w:val="center"/>
              <w:rPr>
                <w:rFonts w:eastAsia="Times New Roman" w:cs="Times New Roman"/>
                <w:color w:val="000000"/>
                <w:kern w:val="0"/>
                <w:szCs w:val="24"/>
                <w14:ligatures w14:val="none"/>
              </w:rPr>
            </w:pPr>
          </w:p>
          <w:p w14:paraId="40CC195F" w14:textId="7ECA99B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p>
          <w:p w14:paraId="5A449B0F" w14:textId="3D772F49"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70F61F36" w14:textId="3CFB3D54" w:rsidR="004B17C7" w:rsidRPr="00081A23" w:rsidRDefault="004B17C7" w:rsidP="00E74FC6">
            <w:pPr>
              <w:jc w:val="center"/>
              <w:rPr>
                <w:rFonts w:eastAsia="Times New Roman" w:cs="Times New Roman"/>
                <w:kern w:val="0"/>
                <w:szCs w:val="24"/>
                <w14:ligatures w14:val="none"/>
              </w:rPr>
            </w:pPr>
          </w:p>
          <w:p w14:paraId="2D18425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16B50641"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7E15BEC" w14:textId="77777777" w:rsidR="00710201" w:rsidRPr="00081A23" w:rsidRDefault="00710201" w:rsidP="00E74FC6">
            <w:pPr>
              <w:jc w:val="center"/>
              <w:rPr>
                <w:rFonts w:eastAsia="Times New Roman" w:cs="Times New Roman"/>
                <w:color w:val="000000"/>
                <w:kern w:val="0"/>
                <w:szCs w:val="24"/>
                <w14:ligatures w14:val="none"/>
              </w:rPr>
            </w:pPr>
          </w:p>
          <w:p w14:paraId="39BDA383" w14:textId="76B9258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3B369F66"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66034D18" w14:textId="77777777" w:rsidR="004B3D51" w:rsidRPr="00081A23" w:rsidRDefault="004B3D51" w:rsidP="00E74FC6">
            <w:pPr>
              <w:jc w:val="center"/>
              <w:rPr>
                <w:rFonts w:eastAsia="Times New Roman" w:cs="Times New Roman"/>
                <w:color w:val="000000"/>
                <w:kern w:val="0"/>
                <w:szCs w:val="24"/>
                <w14:ligatures w14:val="none"/>
              </w:rPr>
            </w:pPr>
          </w:p>
          <w:p w14:paraId="398DD87B" w14:textId="51773A4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0B8F0DF1" w14:textId="77777777" w:rsidR="00710201" w:rsidRPr="00081A23" w:rsidRDefault="00710201" w:rsidP="00E74FC6">
            <w:pPr>
              <w:jc w:val="center"/>
              <w:rPr>
                <w:rFonts w:eastAsia="Times New Roman" w:cs="Times New Roman"/>
                <w:color w:val="000000"/>
                <w:kern w:val="0"/>
                <w:szCs w:val="24"/>
                <w14:ligatures w14:val="none"/>
              </w:rPr>
            </w:pPr>
          </w:p>
          <w:p w14:paraId="11B6CB04" w14:textId="0A737D0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w:t>
            </w:r>
          </w:p>
          <w:p w14:paraId="2C97143F"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AF08CC7"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9558A9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5D969E4" w14:textId="77777777" w:rsidR="00710201" w:rsidRPr="00081A23" w:rsidRDefault="00710201" w:rsidP="00E74FC6">
            <w:pPr>
              <w:jc w:val="center"/>
              <w:rPr>
                <w:rFonts w:eastAsia="Times New Roman" w:cs="Times New Roman"/>
                <w:kern w:val="0"/>
                <w:szCs w:val="24"/>
                <w14:ligatures w14:val="none"/>
              </w:rPr>
            </w:pPr>
          </w:p>
          <w:p w14:paraId="39AAB62E" w14:textId="205DD378" w:rsidR="00710201" w:rsidRPr="00081A23" w:rsidRDefault="00710201" w:rsidP="00E74FC6">
            <w:pPr>
              <w:jc w:val="center"/>
              <w:rPr>
                <w:rFonts w:eastAsia="Times New Roman" w:cs="Times New Roman"/>
                <w:kern w:val="0"/>
                <w:szCs w:val="24"/>
                <w14:ligatures w14:val="none"/>
              </w:rPr>
            </w:pPr>
          </w:p>
          <w:p w14:paraId="71EF2FF5" w14:textId="1402D5F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r w:rsidR="00F2311B" w:rsidRPr="00081A23">
              <w:rPr>
                <w:rFonts w:eastAsia="Times New Roman" w:cs="Times New Roman"/>
                <w:color w:val="000000"/>
                <w:kern w:val="0"/>
                <w:szCs w:val="24"/>
                <w14:ligatures w14:val="none"/>
              </w:rPr>
              <w:t>4</w:t>
            </w:r>
          </w:p>
          <w:p w14:paraId="59519F26" w14:textId="4BD62C2F" w:rsidR="00710201" w:rsidRPr="00081A23" w:rsidRDefault="00710201"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3A696EA9" w14:textId="77777777" w:rsidR="00710201" w:rsidRPr="00081A23" w:rsidRDefault="00710201" w:rsidP="00E74FC6">
            <w:pPr>
              <w:jc w:val="center"/>
              <w:rPr>
                <w:rFonts w:eastAsia="Times New Roman" w:cs="Times New Roman"/>
                <w:color w:val="000000"/>
                <w:kern w:val="0"/>
                <w:szCs w:val="24"/>
                <w14:ligatures w14:val="none"/>
              </w:rPr>
            </w:pPr>
          </w:p>
          <w:p w14:paraId="78E9E3B4" w14:textId="36F63DFF"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3FD17444" w14:textId="31005F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957C26B" w14:textId="77777777" w:rsidR="00710201" w:rsidRPr="00081A23" w:rsidRDefault="00710201" w:rsidP="00E74FC6">
            <w:pPr>
              <w:jc w:val="center"/>
              <w:rPr>
                <w:rFonts w:eastAsia="Times New Roman" w:cs="Times New Roman"/>
                <w:color w:val="000000"/>
                <w:kern w:val="0"/>
                <w:szCs w:val="24"/>
                <w14:ligatures w14:val="none"/>
              </w:rPr>
            </w:pPr>
          </w:p>
          <w:p w14:paraId="61663057" w14:textId="2C125D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28595911" w14:textId="411439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5F499E29" w14:textId="77777777" w:rsidR="004B3D51" w:rsidRPr="00081A23" w:rsidRDefault="004B3D51" w:rsidP="00E74FC6">
            <w:pPr>
              <w:jc w:val="center"/>
              <w:rPr>
                <w:rFonts w:eastAsia="Times New Roman" w:cs="Times New Roman"/>
                <w:color w:val="000000"/>
                <w:kern w:val="0"/>
                <w:szCs w:val="24"/>
                <w14:ligatures w14:val="none"/>
              </w:rPr>
            </w:pPr>
          </w:p>
          <w:p w14:paraId="06BAA464" w14:textId="4E7BF2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20E1BBE0" w14:textId="77777777" w:rsidR="00710201" w:rsidRPr="00081A23" w:rsidRDefault="00710201" w:rsidP="00E74FC6">
            <w:pPr>
              <w:jc w:val="center"/>
              <w:rPr>
                <w:rFonts w:eastAsia="Times New Roman" w:cs="Times New Roman"/>
                <w:color w:val="000000"/>
                <w:kern w:val="0"/>
                <w:szCs w:val="24"/>
                <w14:ligatures w14:val="none"/>
              </w:rPr>
            </w:pPr>
          </w:p>
          <w:p w14:paraId="4141412E" w14:textId="524F56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30.</w:t>
            </w:r>
            <w:r w:rsidR="00F2311B" w:rsidRPr="00081A23">
              <w:rPr>
                <w:rFonts w:eastAsia="Times New Roman" w:cs="Times New Roman"/>
                <w:color w:val="000000"/>
                <w:kern w:val="0"/>
                <w:szCs w:val="24"/>
                <w14:ligatures w14:val="none"/>
              </w:rPr>
              <w:t>8</w:t>
            </w:r>
          </w:p>
          <w:p w14:paraId="7F6E6C08" w14:textId="4B7DB71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A336571" w14:textId="26EC133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30C787AE" w14:textId="6BBED2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tc>
      </w:tr>
    </w:tbl>
    <w:p w14:paraId="4F71B3DD" w14:textId="77777777" w:rsidR="00A518D5" w:rsidRDefault="00A518D5" w:rsidP="005E65E6">
      <w:pPr>
        <w:spacing w:after="240"/>
        <w:rPr>
          <w:rFonts w:eastAsia="Times New Roman" w:cs="Times New Roman"/>
          <w:kern w:val="0"/>
          <w:szCs w:val="24"/>
          <w14:ligatures w14:val="none"/>
        </w:rPr>
      </w:pPr>
    </w:p>
    <w:p w14:paraId="4DF17028" w14:textId="77777777" w:rsidR="00081A23" w:rsidRDefault="00081A23" w:rsidP="005E65E6">
      <w:pPr>
        <w:spacing w:after="240"/>
        <w:rPr>
          <w:rFonts w:eastAsia="Times New Roman" w:cs="Times New Roman"/>
          <w:kern w:val="0"/>
          <w:szCs w:val="24"/>
          <w14:ligatures w14:val="none"/>
        </w:rPr>
      </w:pPr>
    </w:p>
    <w:p w14:paraId="266CFCCB" w14:textId="4DE5D7E1" w:rsidR="00444117" w:rsidRDefault="00444117" w:rsidP="00A518D5">
      <w:pPr>
        <w:pStyle w:val="Heading2"/>
        <w:rPr>
          <w:rFonts w:eastAsia="Times New Roman"/>
        </w:rPr>
      </w:pPr>
      <w:r>
        <w:rPr>
          <w:rFonts w:eastAsia="Times New Roman"/>
        </w:rPr>
        <w:lastRenderedPageBreak/>
        <w:t>Assessments Prior to the Cumulative Final Assessment</w:t>
      </w:r>
    </w:p>
    <w:p w14:paraId="00AD2C05" w14:textId="77777777" w:rsidR="000D6294" w:rsidRDefault="000D6294" w:rsidP="006A479B"/>
    <w:p w14:paraId="1A7CBF42" w14:textId="776AB2E7" w:rsidR="0059241F" w:rsidRDefault="00192114" w:rsidP="006A479B">
      <w:r>
        <w:t xml:space="preserve">The assessments prior to the cumulative final assessment consisted of the pre-content and mid-content surveys and technical quizzes.  Overall, analysis of these assessment results suggests that there are </w:t>
      </w:r>
      <w:r w:rsidRPr="001F450D">
        <w:t>no significant differences in the</w:t>
      </w:r>
      <w:r w:rsidR="0059241F">
        <w:t xml:space="preserve"> initial</w:t>
      </w:r>
      <w:r w:rsidRPr="001F450D">
        <w:t xml:space="preserve"> </w:t>
      </w:r>
      <w:r w:rsidR="0059241F">
        <w:t>technical knowledge level or growth in knowledge between groups A and B. Further, e</w:t>
      </w:r>
      <w:r w:rsidRPr="001F450D">
        <w:t xml:space="preserve">ach group started the course with similarly high levels of interest and self-efficacy, which remained </w:t>
      </w:r>
      <w:r w:rsidR="0059241F">
        <w:t>high at the mid-content assessment</w:t>
      </w:r>
      <w:r>
        <w:t xml:space="preserve">. </w:t>
      </w:r>
      <w:r w:rsidR="0059241F">
        <w:t>Group B consistently reported higher levels of self-efficacy.</w:t>
      </w:r>
    </w:p>
    <w:p w14:paraId="216D5B9D" w14:textId="77777777" w:rsidR="001F450D" w:rsidRPr="006A479B" w:rsidRDefault="001F450D" w:rsidP="006A479B"/>
    <w:p w14:paraId="285F8A38" w14:textId="26BCC4F5" w:rsidR="006A479B" w:rsidRDefault="006A479B" w:rsidP="006A479B">
      <w:pPr>
        <w:pStyle w:val="Heading3"/>
      </w:pPr>
      <w:r>
        <w:t>Interest and Self</w:t>
      </w:r>
      <w:r w:rsidR="00F5377F">
        <w:t>-</w:t>
      </w:r>
      <w:r>
        <w:t>Efficacy</w:t>
      </w:r>
    </w:p>
    <w:p w14:paraId="7FAFE6EB" w14:textId="77777777" w:rsidR="00694181" w:rsidRPr="00694181" w:rsidRDefault="00694181" w:rsidP="00694181"/>
    <w:p w14:paraId="504FC132" w14:textId="7FFE3346" w:rsidR="00134E45" w:rsidRDefault="007F1AD9" w:rsidP="00EA5F86">
      <w:r>
        <w:fldChar w:fldCharType="begin"/>
      </w:r>
      <w:r>
        <w:instrText xml:space="preserve"> REF _Ref171507587 \h </w:instrText>
      </w:r>
      <w:r>
        <w:fldChar w:fldCharType="separate"/>
      </w:r>
      <w:r w:rsidR="00985112">
        <w:t xml:space="preserve">Figure </w:t>
      </w:r>
      <w:r w:rsidR="00985112">
        <w:rPr>
          <w:noProof/>
        </w:rPr>
        <w:t>2</w:t>
      </w:r>
      <w:r>
        <w:fldChar w:fldCharType="end"/>
      </w:r>
      <w:r w:rsidR="0084374B">
        <w:t xml:space="preserve"> and </w:t>
      </w:r>
      <w:r>
        <w:fldChar w:fldCharType="begin"/>
      </w:r>
      <w:r>
        <w:instrText xml:space="preserve"> REF _Ref171507600 \h </w:instrText>
      </w:r>
      <w:r>
        <w:fldChar w:fldCharType="separate"/>
      </w:r>
      <w:r w:rsidR="00985112">
        <w:t xml:space="preserve">Figure </w:t>
      </w:r>
      <w:r w:rsidR="00985112">
        <w:rPr>
          <w:noProof/>
        </w:rPr>
        <w:t>3</w:t>
      </w:r>
      <w:r>
        <w:fldChar w:fldCharType="end"/>
      </w:r>
      <w:r w:rsidR="00EA5F86">
        <w:t xml:space="preserve"> together provide a detailed analysis of the changes in interest and self-efficacy for both groups</w:t>
      </w:r>
      <w:r w:rsidR="00134E45" w:rsidRPr="00134E45">
        <w:t xml:space="preserve">. The hypothesis tests were conducted to compare the change in self-efficacy and interest for both groups during the pre-content and mid-content phase. The null hypothesis for these tests posits that there is no significant change in self-efficacy and interest levels within the groups between </w:t>
      </w:r>
      <w:r w:rsidR="0009097A">
        <w:t>pre- and mid-content assessments</w:t>
      </w:r>
      <w:r w:rsidR="00134E45" w:rsidRPr="00134E45">
        <w:t>. The associated p-values from these tests provide the basis for accepting or rejecting this null hypothesis, thereby indicating whether the observed changes in self-efficacy and interest are statistically significant for each group.</w:t>
      </w:r>
    </w:p>
    <w:p w14:paraId="4C2ABE58" w14:textId="77777777" w:rsidR="00134E45" w:rsidRDefault="00134E45" w:rsidP="00EA5F86"/>
    <w:p w14:paraId="62B14C43" w14:textId="541C7D00" w:rsidR="00EA5F86" w:rsidRDefault="00134E45" w:rsidP="00EA5F86">
      <w:r>
        <w:t xml:space="preserve">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t xml:space="preserve">, the left plot illustrates a significant decline in interest for Group A </w:t>
      </w:r>
      <w:r w:rsidR="00FD7913">
        <w:t>from the pre- to mid-content assessment</w:t>
      </w:r>
      <w:r>
        <w:t xml:space="preserve">. This result is statistically significant as shown by the data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t xml:space="preserve">, which quantifies the change in the average score between pre- and mid-content.  </w:t>
      </w:r>
      <w:r w:rsidR="00EA5F86">
        <w:t xml:space="preserve">In contrast, Group B interest levels remain relatively unchanged.  The right plot 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EA5F86">
        <w:t xml:space="preserve"> shows a significant increase in self-efficacy from the pre- to mid-content, which is further supported by the statistical findings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rsidR="00EA5F86">
        <w:t xml:space="preserve">. This evidence indicates growth in self-efficacy for both Group A and Group B, suggesting that students' confidence in their abilities to succeed in the course is enhanced as they progress through the material.  The combined data from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84374B">
        <w:t xml:space="preserve"> and </w:t>
      </w:r>
      <w:r w:rsidR="0084374B">
        <w:fldChar w:fldCharType="begin"/>
      </w:r>
      <w:r w:rsidR="0084374B">
        <w:instrText xml:space="preserve"> REF _Ref171067720 \h </w:instrText>
      </w:r>
      <w:r w:rsidR="0084374B">
        <w:fldChar w:fldCharType="separate"/>
      </w:r>
      <w:r w:rsidR="0084374B">
        <w:fldChar w:fldCharType="end"/>
      </w:r>
      <w:r w:rsidR="008555C5">
        <w:fldChar w:fldCharType="begin"/>
      </w:r>
      <w:r w:rsidR="008555C5">
        <w:instrText xml:space="preserve"> REF _Ref171507600 \h </w:instrText>
      </w:r>
      <w:r w:rsidR="008555C5">
        <w:fldChar w:fldCharType="separate"/>
      </w:r>
      <w:r w:rsidR="008555C5">
        <w:t xml:space="preserve">Figure </w:t>
      </w:r>
      <w:r w:rsidR="008555C5">
        <w:rPr>
          <w:noProof/>
        </w:rPr>
        <w:t>3</w:t>
      </w:r>
      <w:r w:rsidR="008555C5">
        <w:fldChar w:fldCharType="end"/>
      </w:r>
      <w:r w:rsidR="008555C5">
        <w:t xml:space="preserve"> </w:t>
      </w:r>
      <w:r w:rsidR="00EA5F86">
        <w:t xml:space="preserve">reveal a nuanced dynamic between interest and self-efficacy within the course content between the two groups. While Group A </w:t>
      </w:r>
      <w:r w:rsidR="000B4876">
        <w:t xml:space="preserve">reports </w:t>
      </w:r>
      <w:r w:rsidR="00EA5F86">
        <w:t xml:space="preserve">a notable decline in interest, the self-efficacy of both groups significantly increased, suggesting that course content </w:t>
      </w:r>
      <w:r w:rsidR="000B4876">
        <w:t xml:space="preserve">may </w:t>
      </w:r>
      <w:r w:rsidR="00EA5F86">
        <w:t xml:space="preserve">enhance students' confidence in their academic abilities, even as their interest levels </w:t>
      </w:r>
      <w:r w:rsidR="000B4876">
        <w:t>decline</w:t>
      </w:r>
      <w:r w:rsidR="00EA5F86">
        <w:t>.</w:t>
      </w:r>
    </w:p>
    <w:p w14:paraId="5D111CE7" w14:textId="233AA38C" w:rsidR="00444117" w:rsidRPr="00444117" w:rsidRDefault="00A92AF0" w:rsidP="00A92AF0">
      <w:pPr>
        <w:jc w:val="center"/>
      </w:pPr>
      <w:r>
        <w:rPr>
          <w:noProof/>
        </w:rPr>
        <w:lastRenderedPageBreak/>
        <w:drawing>
          <wp:inline distT="0" distB="0" distL="0" distR="0" wp14:anchorId="490647F8" wp14:editId="4A1DEB1E">
            <wp:extent cx="5937161" cy="2643117"/>
            <wp:effectExtent l="0" t="0" r="6985" b="5080"/>
            <wp:docPr id="18584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827" cy="2650982"/>
                    </a:xfrm>
                    <a:prstGeom prst="rect">
                      <a:avLst/>
                    </a:prstGeom>
                    <a:noFill/>
                    <a:ln>
                      <a:noFill/>
                    </a:ln>
                  </pic:spPr>
                </pic:pic>
              </a:graphicData>
            </a:graphic>
          </wp:inline>
        </w:drawing>
      </w:r>
    </w:p>
    <w:p w14:paraId="566FA633" w14:textId="59319F9A" w:rsidR="00184270" w:rsidRDefault="00D87455" w:rsidP="00D87455">
      <w:pPr>
        <w:pStyle w:val="Caption"/>
        <w:jc w:val="center"/>
      </w:pPr>
      <w:bookmarkStart w:id="22" w:name="_Ref171507587"/>
      <w:r>
        <w:t xml:space="preserve">Figure </w:t>
      </w:r>
      <w:r w:rsidR="00CC7746">
        <w:fldChar w:fldCharType="begin"/>
      </w:r>
      <w:r w:rsidR="00CC7746">
        <w:instrText xml:space="preserve"> SEQ Figure \* ARABIC </w:instrText>
      </w:r>
      <w:r w:rsidR="00CC7746">
        <w:fldChar w:fldCharType="separate"/>
      </w:r>
      <w:r w:rsidR="00CC7746">
        <w:rPr>
          <w:noProof/>
        </w:rPr>
        <w:t>2</w:t>
      </w:r>
      <w:r w:rsidR="00CC7746">
        <w:rPr>
          <w:noProof/>
        </w:rPr>
        <w:fldChar w:fldCharType="end"/>
      </w:r>
      <w:bookmarkEnd w:id="22"/>
      <w:r>
        <w:t>:</w:t>
      </w:r>
      <w:r w:rsidRPr="00444117">
        <w:t xml:space="preserve"> </w:t>
      </w:r>
      <w:r>
        <w:t>Int</w:t>
      </w:r>
      <w:commentRangeStart w:id="23"/>
      <w:r>
        <w:t>erest</w:t>
      </w:r>
      <w:r w:rsidRPr="00444117">
        <w:t xml:space="preserve"> </w:t>
      </w:r>
      <w:r>
        <w:t>(left</w:t>
      </w:r>
      <w:r w:rsidR="00261831">
        <w:t>, 5-pt scale</w:t>
      </w:r>
      <w:r>
        <w:t>)</w:t>
      </w:r>
      <w:commentRangeEnd w:id="23"/>
      <w:r w:rsidR="00261831">
        <w:rPr>
          <w:rStyle w:val="CommentReference"/>
          <w:b w:val="0"/>
          <w:iCs w:val="0"/>
        </w:rPr>
        <w:commentReference w:id="23"/>
      </w:r>
      <w:r>
        <w:t xml:space="preserve"> </w:t>
      </w:r>
      <w:r w:rsidRPr="00444117">
        <w:t xml:space="preserve">and </w:t>
      </w:r>
      <w:r>
        <w:t>Se</w:t>
      </w:r>
      <w:commentRangeStart w:id="24"/>
      <w:commentRangeEnd w:id="24"/>
      <w:r>
        <w:rPr>
          <w:rStyle w:val="CommentReference"/>
          <w:b w:val="0"/>
          <w:iCs w:val="0"/>
        </w:rPr>
        <w:commentReference w:id="24"/>
      </w:r>
      <w:r>
        <w:t>lf-Efficacy (right</w:t>
      </w:r>
      <w:r w:rsidR="00261831">
        <w:t>, 7-pt scale</w:t>
      </w:r>
      <w:r>
        <w:t xml:space="preserve">) </w:t>
      </w:r>
      <w:r w:rsidR="000B4876">
        <w:t>prior to the final assessment.</w:t>
      </w:r>
    </w:p>
    <w:p w14:paraId="47E28D66" w14:textId="77777777" w:rsidR="00FD7913" w:rsidRDefault="00FD7913" w:rsidP="00006072"/>
    <w:p w14:paraId="37D0DE60" w14:textId="0289AED1" w:rsidR="00F5377F" w:rsidRPr="00006072" w:rsidRDefault="00006072" w:rsidP="00006072">
      <w:pPr>
        <w:jc w:val="center"/>
        <w:rPr>
          <w:noProof/>
        </w:rPr>
      </w:pPr>
      <w:r>
        <w:rPr>
          <w:noProof/>
        </w:rPr>
        <w:drawing>
          <wp:inline distT="0" distB="0" distL="0" distR="0" wp14:anchorId="4700A046" wp14:editId="10CE018B">
            <wp:extent cx="3017520" cy="2847442"/>
            <wp:effectExtent l="0" t="0" r="0" b="0"/>
            <wp:docPr id="60329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847442"/>
                    </a:xfrm>
                    <a:prstGeom prst="rect">
                      <a:avLst/>
                    </a:prstGeom>
                    <a:noFill/>
                    <a:ln>
                      <a:noFill/>
                    </a:ln>
                  </pic:spPr>
                </pic:pic>
              </a:graphicData>
            </a:graphic>
          </wp:inline>
        </w:drawing>
      </w:r>
    </w:p>
    <w:p w14:paraId="1AADB91F" w14:textId="4C850011" w:rsidR="00006072" w:rsidRDefault="00D87455" w:rsidP="00D87455">
      <w:pPr>
        <w:pStyle w:val="Caption"/>
        <w:jc w:val="center"/>
        <w:rPr>
          <w:rFonts w:cs="Times New Roman"/>
          <w:bCs/>
          <w:iCs w:val="0"/>
          <w:szCs w:val="24"/>
        </w:rPr>
      </w:pPr>
      <w:bookmarkStart w:id="25" w:name="_Ref171507600"/>
      <w:r>
        <w:t xml:space="preserve">Figure </w:t>
      </w:r>
      <w:r w:rsidR="00CC7746">
        <w:fldChar w:fldCharType="begin"/>
      </w:r>
      <w:r w:rsidR="00CC7746">
        <w:instrText xml:space="preserve"> SEQ Figure \* ARABIC </w:instrText>
      </w:r>
      <w:r w:rsidR="00CC7746">
        <w:fldChar w:fldCharType="separate"/>
      </w:r>
      <w:r w:rsidR="00CC7746">
        <w:rPr>
          <w:noProof/>
        </w:rPr>
        <w:t>3</w:t>
      </w:r>
      <w:r w:rsidR="00CC7746">
        <w:rPr>
          <w:noProof/>
        </w:rPr>
        <w:fldChar w:fldCharType="end"/>
      </w:r>
      <w:bookmarkEnd w:id="25"/>
      <w:r>
        <w:t xml:space="preserve">: </w:t>
      </w:r>
      <w:r w:rsidR="000B4876">
        <w:t xml:space="preserve">Changes in </w:t>
      </w:r>
      <w:r>
        <w:t>Interest an</w:t>
      </w:r>
      <w:commentRangeStart w:id="26"/>
      <w:commentRangeStart w:id="27"/>
      <w:r>
        <w:t>d Self-Efficacy</w:t>
      </w:r>
      <w:commentRangeEnd w:id="26"/>
      <w:r>
        <w:rPr>
          <w:rStyle w:val="CommentReference"/>
          <w:b w:val="0"/>
          <w:iCs w:val="0"/>
        </w:rPr>
        <w:commentReference w:id="26"/>
      </w:r>
      <w:commentRangeEnd w:id="27"/>
      <w:r>
        <w:rPr>
          <w:rStyle w:val="CommentReference"/>
          <w:b w:val="0"/>
          <w:iCs w:val="0"/>
        </w:rPr>
        <w:commentReference w:id="27"/>
      </w:r>
      <w:r>
        <w:t xml:space="preserve"> </w:t>
      </w:r>
      <w:r w:rsidR="000B4876">
        <w:t xml:space="preserve">from </w:t>
      </w:r>
      <w:r w:rsidRPr="006843AE">
        <w:rPr>
          <w:rFonts w:cs="Times New Roman"/>
          <w:bCs/>
          <w:iCs w:val="0"/>
          <w:szCs w:val="24"/>
        </w:rPr>
        <w:t>Pre-Co</w:t>
      </w:r>
      <w:r>
        <w:rPr>
          <w:rFonts w:cs="Times New Roman"/>
          <w:bCs/>
          <w:iCs w:val="0"/>
          <w:szCs w:val="24"/>
        </w:rPr>
        <w:t>ntent</w:t>
      </w:r>
      <w:r w:rsidRPr="006843AE">
        <w:rPr>
          <w:rFonts w:cs="Times New Roman"/>
          <w:bCs/>
          <w:iCs w:val="0"/>
          <w:szCs w:val="24"/>
        </w:rPr>
        <w:t xml:space="preserve"> to Mid-Co</w:t>
      </w:r>
      <w:r>
        <w:rPr>
          <w:rFonts w:cs="Times New Roman"/>
          <w:bCs/>
          <w:iCs w:val="0"/>
          <w:szCs w:val="24"/>
        </w:rPr>
        <w:t>ntent</w:t>
      </w:r>
      <w:r w:rsidRPr="006843AE">
        <w:rPr>
          <w:rFonts w:cs="Times New Roman"/>
          <w:bCs/>
          <w:iCs w:val="0"/>
          <w:szCs w:val="24"/>
        </w:rPr>
        <w:t xml:space="preserve"> </w:t>
      </w:r>
    </w:p>
    <w:p w14:paraId="3D2EAF62" w14:textId="77777777" w:rsidR="00006072" w:rsidRPr="00006072" w:rsidRDefault="00006072" w:rsidP="00006072"/>
    <w:p w14:paraId="47B1E2B7" w14:textId="4A9DD553" w:rsidR="001B1BD0" w:rsidRDefault="00006072" w:rsidP="00006072">
      <w:pPr>
        <w:pStyle w:val="Heading3"/>
      </w:pPr>
      <w:r>
        <w:t>Technical Quizzes</w:t>
      </w:r>
    </w:p>
    <w:p w14:paraId="5832B1F3" w14:textId="77777777" w:rsidR="002253F5" w:rsidRDefault="002253F5" w:rsidP="00081A23"/>
    <w:p w14:paraId="37A38306" w14:textId="3A60AAAD" w:rsidR="003F6065" w:rsidRDefault="008555C5" w:rsidP="0084374B">
      <w:r>
        <w:fldChar w:fldCharType="begin"/>
      </w:r>
      <w:r>
        <w:instrText xml:space="preserve"> REF _Ref171507655 \h </w:instrText>
      </w:r>
      <w:r>
        <w:fldChar w:fldCharType="separate"/>
      </w:r>
      <w:r>
        <w:t xml:space="preserve">Figure </w:t>
      </w:r>
      <w:r>
        <w:rPr>
          <w:noProof/>
        </w:rPr>
        <w:t>4</w:t>
      </w:r>
      <w:r>
        <w:fldChar w:fldCharType="end"/>
      </w:r>
      <w:r>
        <w:t xml:space="preserve"> </w:t>
      </w:r>
      <w:r w:rsidR="003F6065">
        <w:t xml:space="preserve">presents a comparison </w:t>
      </w:r>
      <w:r w:rsidR="00BB6EF2">
        <w:t xml:space="preserve">of the distribution of technical quiz scores </w:t>
      </w:r>
      <w:r w:rsidR="00463F99">
        <w:t xml:space="preserve">between the groups </w:t>
      </w:r>
      <w:r w:rsidR="003F6065">
        <w:t xml:space="preserve">for each </w:t>
      </w:r>
      <w:r w:rsidR="00463F99">
        <w:t xml:space="preserve">technical content </w:t>
      </w:r>
      <w:r w:rsidR="003F6065">
        <w:t>module, with the mean scores indicated inside each box. During the pre-content phase</w:t>
      </w:r>
      <w:r w:rsidR="00876503">
        <w:t xml:space="preserve"> (left plot in </w:t>
      </w:r>
      <w:r w:rsidR="007F1AD9">
        <w:fldChar w:fldCharType="begin"/>
      </w:r>
      <w:r w:rsidR="007F1AD9">
        <w:instrText xml:space="preserve"> REF _Ref171507655 \h </w:instrText>
      </w:r>
      <w:r w:rsidR="007F1AD9">
        <w:fldChar w:fldCharType="separate"/>
      </w:r>
      <w:r w:rsidR="00985112">
        <w:t xml:space="preserve">Figure </w:t>
      </w:r>
      <w:r w:rsidR="00985112">
        <w:rPr>
          <w:noProof/>
        </w:rPr>
        <w:t>4</w:t>
      </w:r>
      <w:r w:rsidR="007F1AD9">
        <w:fldChar w:fldCharType="end"/>
      </w:r>
      <w:r w:rsidR="00876503">
        <w:t>)</w:t>
      </w:r>
      <w:r w:rsidR="003F6065">
        <w:t xml:space="preserve">, there is a general trend of increasing mean scores across all modules for both groups, except for a decrease in </w:t>
      </w:r>
      <w:r w:rsidR="00876503">
        <w:t>m</w:t>
      </w:r>
      <w:r w:rsidR="003F6065">
        <w:t xml:space="preserve">odule 3. </w:t>
      </w:r>
      <w:r w:rsidR="00876503">
        <w:t xml:space="preserve"> It is interesting to note that module 3 is more</w:t>
      </w:r>
      <w:r w:rsidR="003F6065">
        <w:t xml:space="preserve"> computational</w:t>
      </w:r>
      <w:r w:rsidR="00876503">
        <w:t>ly intense, and this</w:t>
      </w:r>
      <w:r w:rsidR="003F6065">
        <w:t xml:space="preserve"> may explain the lower mean scores observed. For Group A in </w:t>
      </w:r>
      <w:r w:rsidR="00876503">
        <w:t>m</w:t>
      </w:r>
      <w:r w:rsidR="003F6065">
        <w:t xml:space="preserve">odule 2, all scores are above the lower quartile, suggesting a higher baseline performance. Group B's scores for </w:t>
      </w:r>
      <w:r w:rsidR="00876503">
        <w:t>m</w:t>
      </w:r>
      <w:r w:rsidR="003F6065">
        <w:t xml:space="preserve">odules 2 and 3 </w:t>
      </w:r>
      <w:r w:rsidR="00876503">
        <w:t>are more equally</w:t>
      </w:r>
      <w:r w:rsidR="003F6065">
        <w:t xml:space="preserve"> </w:t>
      </w:r>
      <w:r w:rsidR="00876503">
        <w:t xml:space="preserve">distributed about </w:t>
      </w:r>
      <w:r w:rsidR="003F6065">
        <w:t xml:space="preserve">the median, as indicated by the even spacing between the lower and upper quartiles. Group A's scores for </w:t>
      </w:r>
      <w:r w:rsidR="00876503">
        <w:t>m</w:t>
      </w:r>
      <w:r w:rsidR="003F6065">
        <w:t xml:space="preserve">odules 1 and 4 </w:t>
      </w:r>
      <w:r w:rsidR="003F6065">
        <w:lastRenderedPageBreak/>
        <w:t xml:space="preserve">also display this balance, while </w:t>
      </w:r>
      <w:r w:rsidR="00876503">
        <w:t>m</w:t>
      </w:r>
      <w:r w:rsidR="003F6065">
        <w:t>odule 3 shows a wider spread of scores below the median, reflecting greater variability in lower performance.</w:t>
      </w:r>
    </w:p>
    <w:p w14:paraId="4E96E67B" w14:textId="77777777" w:rsidR="00876503" w:rsidRDefault="00876503" w:rsidP="0084374B"/>
    <w:p w14:paraId="2E448542" w14:textId="77777777" w:rsidR="00463F99" w:rsidRPr="00BA2D55" w:rsidRDefault="00463F99" w:rsidP="00463F99">
      <w:pPr>
        <w:tabs>
          <w:tab w:val="left" w:pos="5400"/>
        </w:tabs>
        <w:spacing w:after="240"/>
        <w:rPr>
          <w:rFonts w:eastAsia="Times New Roman" w:cs="Times New Roman"/>
          <w:i/>
          <w:iCs/>
          <w:kern w:val="0"/>
          <w:szCs w:val="24"/>
          <w14:ligatures w14:val="none"/>
        </w:rPr>
      </w:pPr>
      <w:commentRangeStart w:id="28"/>
      <w:commentRangeStart w:id="29"/>
      <w:r>
        <w:rPr>
          <w:rFonts w:eastAsia="Times New Roman" w:cs="Times New Roman"/>
          <w:i/>
          <w:iCs/>
          <w:noProof/>
          <w:kern w:val="0"/>
          <w:szCs w:val="24"/>
          <w14:ligatures w14:val="none"/>
        </w:rPr>
        <w:drawing>
          <wp:inline distT="0" distB="0" distL="0" distR="0" wp14:anchorId="73DF831C" wp14:editId="779456AC">
            <wp:extent cx="5939871" cy="2586990"/>
            <wp:effectExtent l="0" t="0" r="3810" b="3810"/>
            <wp:docPr id="1828764771" name="Picture 5" descr="A graph of a graph with red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678" name="Picture 5" descr="A graph of a graph with red and blue lin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29" b="1"/>
                    <a:stretch/>
                  </pic:blipFill>
                  <pic:spPr bwMode="auto">
                    <a:xfrm>
                      <a:off x="0" y="0"/>
                      <a:ext cx="5943600" cy="25886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28"/>
      <w:r w:rsidR="00876503">
        <w:rPr>
          <w:rStyle w:val="CommentReference"/>
        </w:rPr>
        <w:commentReference w:id="28"/>
      </w:r>
      <w:commentRangeEnd w:id="29"/>
      <w:r w:rsidR="00515F8E">
        <w:rPr>
          <w:rStyle w:val="CommentReference"/>
        </w:rPr>
        <w:commentReference w:id="29"/>
      </w:r>
    </w:p>
    <w:p w14:paraId="15B8F6C4" w14:textId="337A2563" w:rsidR="00463F99" w:rsidRDefault="00D87455" w:rsidP="00D87455">
      <w:pPr>
        <w:pStyle w:val="Caption"/>
        <w:jc w:val="center"/>
        <w:rPr>
          <w:rFonts w:cs="Times New Roman"/>
          <w:bCs/>
          <w:iCs w:val="0"/>
          <w:szCs w:val="24"/>
        </w:rPr>
      </w:pPr>
      <w:bookmarkStart w:id="30" w:name="_Ref171507655"/>
      <w:r>
        <w:t xml:space="preserve">Figure </w:t>
      </w:r>
      <w:r w:rsidR="00CC7746">
        <w:fldChar w:fldCharType="begin"/>
      </w:r>
      <w:r w:rsidR="00CC7746">
        <w:instrText xml:space="preserve"> SEQ Figure \* ARABIC </w:instrText>
      </w:r>
      <w:r w:rsidR="00CC7746">
        <w:fldChar w:fldCharType="separate"/>
      </w:r>
      <w:r w:rsidR="00CC7746">
        <w:rPr>
          <w:noProof/>
        </w:rPr>
        <w:t>4</w:t>
      </w:r>
      <w:r w:rsidR="00CC7746">
        <w:rPr>
          <w:noProof/>
        </w:rPr>
        <w:fldChar w:fldCharType="end"/>
      </w:r>
      <w:bookmarkEnd w:id="30"/>
      <w:r w:rsidRPr="006843AE">
        <w:rPr>
          <w:rFonts w:cs="Times New Roman"/>
          <w:bCs/>
          <w:iCs w:val="0"/>
          <w:szCs w:val="24"/>
        </w:rPr>
        <w:t xml:space="preserve">: </w:t>
      </w:r>
      <w:r>
        <w:rPr>
          <w:rFonts w:cs="Times New Roman"/>
          <w:bCs/>
          <w:iCs w:val="0"/>
          <w:szCs w:val="24"/>
        </w:rPr>
        <w:t xml:space="preserve">Group A and B </w:t>
      </w:r>
      <w:r w:rsidR="004857C0">
        <w:rPr>
          <w:rFonts w:cs="Times New Roman"/>
          <w:bCs/>
          <w:iCs w:val="0"/>
          <w:szCs w:val="24"/>
        </w:rPr>
        <w:t xml:space="preserve">Technical Quiz Scores for each Technical Module </w:t>
      </w:r>
      <w:r>
        <w:rPr>
          <w:rFonts w:cs="Times New Roman"/>
          <w:bCs/>
          <w:iCs w:val="0"/>
          <w:szCs w:val="24"/>
        </w:rPr>
        <w:t xml:space="preserve">pre-content (left) and mid-content (right) </w:t>
      </w:r>
    </w:p>
    <w:p w14:paraId="16E661E3" w14:textId="77777777" w:rsidR="003F6065" w:rsidRDefault="003F6065" w:rsidP="003F6065"/>
    <w:p w14:paraId="3FAD9E1E" w14:textId="5795F00A" w:rsidR="007A02A3" w:rsidRDefault="007A02A3" w:rsidP="007A02A3">
      <w:r>
        <w:t xml:space="preserve">In the mid-content phase, as depicted in the right plot of </w:t>
      </w:r>
      <w:r w:rsidR="00F32279">
        <w:fldChar w:fldCharType="begin"/>
      </w:r>
      <w:r w:rsidR="00F32279">
        <w:instrText xml:space="preserve"> REF _Ref171507655 \h </w:instrText>
      </w:r>
      <w:r w:rsidR="00F32279">
        <w:fldChar w:fldCharType="separate"/>
      </w:r>
      <w:r w:rsidR="00985112">
        <w:t xml:space="preserve">Figure </w:t>
      </w:r>
      <w:r w:rsidR="00985112">
        <w:rPr>
          <w:noProof/>
        </w:rPr>
        <w:t>4</w:t>
      </w:r>
      <w:r w:rsidR="00F32279">
        <w:fldChar w:fldCharType="end"/>
      </w:r>
      <w:r>
        <w:t xml:space="preserve">, we observe an overall </w:t>
      </w:r>
      <w:r w:rsidR="0083755E">
        <w:t xml:space="preserve">increase </w:t>
      </w:r>
      <w:r>
        <w:t>in scores and performance for both groups compared to the pre-content assessment phase (left plot). For Group A, module 1 scores are evenly distributed between the lower and upper quartiles. However, for modules 2 through 4, the scores are predominantly clustered towards the upper end of the spectrum. This is indicated by the absence of scores above the upper quartile and, as queried, the median (represented by the middle bar on box and whisker plots) aligns with the upper quartile edge. This phenomenon occurs when the data has certain characteristics, such as outliers or when it is skewed, causing the median to coincide with the quartile boundary. It could imply either a robust grasp of the content or a potential ceiling effect in the assessment's ability to distinguish among top-performing students.</w:t>
      </w:r>
    </w:p>
    <w:p w14:paraId="0297C868" w14:textId="77777777" w:rsidR="007A02A3" w:rsidRDefault="007A02A3" w:rsidP="007A02A3"/>
    <w:p w14:paraId="0F8AF533" w14:textId="13EFF9A7" w:rsidR="002253F5" w:rsidRDefault="007A02A3" w:rsidP="007A02A3">
      <w:r>
        <w:t>Group B's performance varies, with modules 1 and 3 displaying a lower median than modules 2 and 4. Notably, for module 4, Group B's scores are remarkably uniform, with all scores nestled within the lower and upper quartiles, indicating a consistent performance across the group. Group A presents negative outliers in modules 1 and 2, highlighting areas where a subset of students scored substantially lower than their peers. Conversely, Group B exhibits a broader spectrum of performance in module 4, with one positive outlier and two negative outliers, suggesting a more diverse range of outcomes within that module.</w:t>
      </w:r>
    </w:p>
    <w:p w14:paraId="16D2268B" w14:textId="77777777" w:rsidR="007A02A3" w:rsidRDefault="007A02A3" w:rsidP="007A02A3"/>
    <w:p w14:paraId="5BE3D15A" w14:textId="6011CD90" w:rsidR="002253F5" w:rsidRDefault="007F1AD9" w:rsidP="00081A23">
      <w:r>
        <w:fldChar w:fldCharType="begin"/>
      </w:r>
      <w:r>
        <w:instrText xml:space="preserve"> REF _Ref171507687 \h </w:instrText>
      </w:r>
      <w:r>
        <w:fldChar w:fldCharType="separate"/>
      </w:r>
      <w:r w:rsidR="00985112">
        <w:t xml:space="preserve">Figure </w:t>
      </w:r>
      <w:r w:rsidR="00985112">
        <w:rPr>
          <w:noProof/>
        </w:rPr>
        <w:t>5</w:t>
      </w:r>
      <w:r>
        <w:fldChar w:fldCharType="end"/>
      </w:r>
      <w:r w:rsidR="002253F5" w:rsidRPr="006843AE">
        <w:t xml:space="preserve"> shows the change in mean scores across the modules between the groups, including the p-value and hypothesis</w:t>
      </w:r>
      <w:r w:rsidR="002253F5" w:rsidRPr="00BA2D55">
        <w:t xml:space="preserve"> decision. </w:t>
      </w:r>
      <w:r w:rsidR="00876503">
        <w:t xml:space="preserve">For both groups and all modules, the average quiz score increased from pre-content to mid-content assessment.  The average quiz performance increased most for module 1, which is the first module and at the beginning of the course.  Group B’s performance improvement decreased almost linearly from module 1 to 4 throughout the course. For all modules, </w:t>
      </w:r>
      <w:r w:rsidR="00876503">
        <w:lastRenderedPageBreak/>
        <w:t xml:space="preserve">group B average quiz score increased more than group A.  Group B performance increased on average 19.8% for each module, while group A performance increased only 8.5%. </w:t>
      </w:r>
    </w:p>
    <w:p w14:paraId="7BF0739B" w14:textId="77777777" w:rsidR="00006072" w:rsidRPr="00006072" w:rsidRDefault="00006072" w:rsidP="002253F5"/>
    <w:p w14:paraId="6540F0B0" w14:textId="5365FFCE" w:rsidR="00BA2D55" w:rsidRPr="00A518D5" w:rsidRDefault="009C773C" w:rsidP="00A518D5">
      <w:pPr>
        <w:jc w:val="center"/>
      </w:pPr>
      <w:r>
        <w:rPr>
          <w:rFonts w:eastAsia="Times New Roman" w:cs="Times New Roman"/>
          <w:noProof/>
          <w:kern w:val="0"/>
          <w:szCs w:val="24"/>
          <w14:ligatures w14:val="none"/>
        </w:rPr>
        <w:drawing>
          <wp:inline distT="0" distB="0" distL="0" distR="0" wp14:anchorId="03FFE87B" wp14:editId="527F4559">
            <wp:extent cx="3200400" cy="3072178"/>
            <wp:effectExtent l="0" t="0" r="0" b="0"/>
            <wp:docPr id="20583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3072178"/>
                    </a:xfrm>
                    <a:prstGeom prst="rect">
                      <a:avLst/>
                    </a:prstGeom>
                    <a:noFill/>
                    <a:ln>
                      <a:noFill/>
                    </a:ln>
                  </pic:spPr>
                </pic:pic>
              </a:graphicData>
            </a:graphic>
          </wp:inline>
        </w:drawing>
      </w:r>
    </w:p>
    <w:p w14:paraId="2B452E81" w14:textId="0EDF7285" w:rsidR="002253F5" w:rsidRPr="006843AE" w:rsidDel="002253F5" w:rsidRDefault="00D87455" w:rsidP="00D87455">
      <w:pPr>
        <w:pStyle w:val="Caption"/>
        <w:jc w:val="center"/>
      </w:pPr>
      <w:bookmarkStart w:id="31" w:name="_Ref171507687"/>
      <w:r>
        <w:t xml:space="preserve">Figure </w:t>
      </w:r>
      <w:r w:rsidR="00CC7746">
        <w:fldChar w:fldCharType="begin"/>
      </w:r>
      <w:r w:rsidR="00CC7746">
        <w:instrText xml:space="preserve"> SEQ Figure \* ARABIC </w:instrText>
      </w:r>
      <w:r w:rsidR="00CC7746">
        <w:fldChar w:fldCharType="separate"/>
      </w:r>
      <w:r w:rsidR="00CC7746">
        <w:rPr>
          <w:noProof/>
        </w:rPr>
        <w:t>5</w:t>
      </w:r>
      <w:r w:rsidR="00CC7746">
        <w:rPr>
          <w:noProof/>
        </w:rPr>
        <w:fldChar w:fldCharType="end"/>
      </w:r>
      <w:bookmarkEnd w:id="31"/>
      <w:r w:rsidRPr="006843AE">
        <w:t xml:space="preserve">: </w:t>
      </w:r>
      <w:r>
        <w:t xml:space="preserve">Change in Average Technical Quiz Score from </w:t>
      </w:r>
      <w:r w:rsidRPr="006843AE">
        <w:t>Pre</w:t>
      </w:r>
      <w:r>
        <w:t>- to</w:t>
      </w:r>
      <w:r w:rsidRPr="006843AE">
        <w:t xml:space="preserve"> Mid-Co</w:t>
      </w:r>
      <w:r>
        <w:t>ntent for each of the Four Modules</w:t>
      </w:r>
    </w:p>
    <w:p w14:paraId="7A6FFAB9" w14:textId="77777777" w:rsidR="00177887" w:rsidDel="002253F5" w:rsidRDefault="00177887" w:rsidP="00081A23"/>
    <w:p w14:paraId="2DD8B523" w14:textId="3BA07BA7" w:rsidR="0059241F" w:rsidRDefault="00876503" w:rsidP="00DE69A7">
      <w:r>
        <w:t>Scores between group A and B were compared using a</w:t>
      </w:r>
      <w:r w:rsidR="00DE69A7">
        <w:t xml:space="preserve"> two-sided hypothesis test.</w:t>
      </w:r>
      <w:r w:rsidR="008555C5">
        <w:t xml:space="preserve"> </w:t>
      </w:r>
      <w:r w:rsidR="008555C5">
        <w:fldChar w:fldCharType="begin"/>
      </w:r>
      <w:r w:rsidR="008555C5">
        <w:instrText xml:space="preserve"> REF _Ref171507702 \h </w:instrText>
      </w:r>
      <w:r w:rsidR="008555C5">
        <w:fldChar w:fldCharType="separate"/>
      </w:r>
      <w:r w:rsidR="008555C5">
        <w:t xml:space="preserve">Table </w:t>
      </w:r>
      <w:r w:rsidR="008555C5">
        <w:rPr>
          <w:noProof/>
        </w:rPr>
        <w:t>5</w:t>
      </w:r>
      <w:r w:rsidR="008555C5">
        <w:fldChar w:fldCharType="end"/>
      </w:r>
      <w:r w:rsidR="008555C5">
        <w:t xml:space="preserve"> </w:t>
      </w:r>
      <w:r>
        <w:t xml:space="preserve">shows these comparisons. </w:t>
      </w:r>
      <w:r w:rsidR="00DE69A7">
        <w:t>The null hypothesis assert</w:t>
      </w:r>
      <w:r w:rsidR="0059241F">
        <w:t>s</w:t>
      </w:r>
      <w:r w:rsidR="00DE69A7">
        <w:t xml:space="preserve"> that there </w:t>
      </w:r>
      <w:r w:rsidR="0059241F">
        <w:t>a</w:t>
      </w:r>
      <w:r w:rsidR="00DE69A7">
        <w:t xml:space="preserve">re no differences in the mean scores of the two groups across modules and surveys, suggesting that any observed differences </w:t>
      </w:r>
      <w:r w:rsidR="0059241F">
        <w:t>a</w:t>
      </w:r>
      <w:r w:rsidR="00DE69A7">
        <w:t>re merely due to random variation. The alternative hypothesis contend</w:t>
      </w:r>
      <w:r w:rsidR="0059241F">
        <w:t>s</w:t>
      </w:r>
      <w:r w:rsidR="00DE69A7">
        <w:t xml:space="preserve"> that there </w:t>
      </w:r>
      <w:r w:rsidR="0059241F">
        <w:t>a</w:t>
      </w:r>
      <w:r w:rsidR="00DE69A7">
        <w:t>re significant differences between the groups.</w:t>
      </w:r>
    </w:p>
    <w:p w14:paraId="791D1D25" w14:textId="77777777" w:rsidR="0059241F" w:rsidRDefault="0059241F" w:rsidP="00DE69A7"/>
    <w:p w14:paraId="60DB2973" w14:textId="639C27AF" w:rsidR="0059241F" w:rsidRDefault="007F1AD9" w:rsidP="00DE69A7">
      <w:r>
        <w:fldChar w:fldCharType="begin"/>
      </w:r>
      <w:r>
        <w:instrText xml:space="preserve"> REF _Ref171507702 \h </w:instrText>
      </w:r>
      <w:r>
        <w:fldChar w:fldCharType="separate"/>
      </w:r>
      <w:r w:rsidR="00985112">
        <w:t xml:space="preserve">Table </w:t>
      </w:r>
      <w:r w:rsidR="00985112">
        <w:rPr>
          <w:noProof/>
        </w:rPr>
        <w:t>5</w:t>
      </w:r>
      <w:r>
        <w:fldChar w:fldCharType="end"/>
      </w:r>
      <w:r w:rsidR="00C77FB6" w:rsidRPr="00C77FB6">
        <w:t xml:space="preserve"> presents the p-values from our statistical tests alongside decisions on the null hypothesis. For the interest survey in the pre-content phase, the p-value is 4.4e-07, which leads to the rejection of the null hypothesis, confirming that Group A had a significantly higher level of initial interest. In contrast, the mid-content phase showed no significant difference in interest levels between the groups, with a p-value of 2.6e-01. Group B report</w:t>
      </w:r>
      <w:r w:rsidR="00DB5A79">
        <w:t>ed</w:t>
      </w:r>
      <w:r w:rsidR="00C77FB6" w:rsidRPr="00C77FB6">
        <w:t xml:space="preserve"> significantly higher levels of self-efficacy at both the pre-content and mid-content phases, with p-values of 1.1e-03 and 3.2e-03 respectively</w:t>
      </w:r>
      <w:r w:rsidR="00DB5A79">
        <w:t>.</w:t>
      </w:r>
      <w:r w:rsidR="00C77FB6" w:rsidRPr="00C77FB6">
        <w:t xml:space="preserve"> </w:t>
      </w:r>
      <w:r w:rsidR="00DB5A79">
        <w:t>T</w:t>
      </w:r>
      <w:r w:rsidR="00C77FB6" w:rsidRPr="00C77FB6">
        <w:t>echnical quiz scores</w:t>
      </w:r>
      <w:r w:rsidR="00DB5A79">
        <w:t xml:space="preserve"> </w:t>
      </w:r>
      <w:r w:rsidR="00C77FB6" w:rsidRPr="00C77FB6">
        <w:t xml:space="preserve">showed no significant difference at either phase, supporting the </w:t>
      </w:r>
      <w:r w:rsidR="00DB5A79">
        <w:t>assertion</w:t>
      </w:r>
      <w:r w:rsidR="00C77FB6" w:rsidRPr="00C77FB6">
        <w:t xml:space="preserve"> that the groups are similar overall.</w:t>
      </w:r>
      <w:r w:rsidR="00C77FB6">
        <w:t xml:space="preserve"> </w:t>
      </w:r>
      <w:r w:rsidR="00DE69A7">
        <w:t>For</w:t>
      </w:r>
      <w:r w:rsidR="0059241F">
        <w:t xml:space="preserve"> all</w:t>
      </w:r>
      <w:r w:rsidR="00DE69A7">
        <w:t xml:space="preserve"> the </w:t>
      </w:r>
      <w:r w:rsidR="0059241F">
        <w:t xml:space="preserve">technical </w:t>
      </w:r>
      <w:r w:rsidR="00DE69A7">
        <w:t xml:space="preserve">module scores, the p-values do not lead to the rejection of the null hypothesis </w:t>
      </w:r>
      <w:r w:rsidR="0059241F">
        <w:t>for</w:t>
      </w:r>
      <w:r w:rsidR="00DE69A7">
        <w:t xml:space="preserve"> both the </w:t>
      </w:r>
      <w:r w:rsidR="0059241F">
        <w:t>p</w:t>
      </w:r>
      <w:r w:rsidR="00DE69A7">
        <w:t>re-</w:t>
      </w:r>
      <w:r w:rsidR="0059241F">
        <w:t>c</w:t>
      </w:r>
      <w:r w:rsidR="00DE69A7">
        <w:t xml:space="preserve">ontent and </w:t>
      </w:r>
      <w:r w:rsidR="0059241F">
        <w:t>m</w:t>
      </w:r>
      <w:r w:rsidR="00DE69A7">
        <w:t>id-</w:t>
      </w:r>
      <w:r w:rsidR="0059241F">
        <w:t>c</w:t>
      </w:r>
      <w:r w:rsidR="00DE69A7">
        <w:t xml:space="preserve">ontent </w:t>
      </w:r>
      <w:r w:rsidR="0059241F">
        <w:t>comparisons. This suggests that, in terms of technical quiz performance, there are not significant differences between group A and B.</w:t>
      </w:r>
    </w:p>
    <w:p w14:paraId="31EFCE45" w14:textId="77777777" w:rsidR="00830BF2" w:rsidRDefault="00830BF2" w:rsidP="00DE69A7"/>
    <w:p w14:paraId="56B5FCF8" w14:textId="39EE42A9" w:rsidR="00830BF2" w:rsidRDefault="00830BF2" w:rsidP="00DE69A7"/>
    <w:p w14:paraId="5DD08914" w14:textId="77777777" w:rsidR="00830BF2" w:rsidRDefault="00830BF2" w:rsidP="00DE69A7"/>
    <w:p w14:paraId="22CBD6BC" w14:textId="77777777" w:rsidR="00830BF2" w:rsidRDefault="00830BF2" w:rsidP="00DE69A7"/>
    <w:p w14:paraId="7942F765" w14:textId="77777777" w:rsidR="0059241F" w:rsidRDefault="0059241F" w:rsidP="00DE69A7"/>
    <w:p w14:paraId="0C572F14" w14:textId="77777777" w:rsidR="0059241F" w:rsidRPr="0045295E" w:rsidRDefault="0059241F" w:rsidP="00081A23"/>
    <w:p w14:paraId="5E6660F2" w14:textId="62E9E5E7" w:rsidR="000558C6" w:rsidRDefault="00D87455" w:rsidP="00D87455">
      <w:pPr>
        <w:pStyle w:val="Caption"/>
        <w:jc w:val="center"/>
        <w:rPr>
          <w:rFonts w:cs="Times New Roman"/>
          <w:bCs/>
          <w:iCs w:val="0"/>
          <w:szCs w:val="24"/>
        </w:rPr>
      </w:pPr>
      <w:bookmarkStart w:id="32" w:name="_Ref171507702"/>
      <w:r>
        <w:lastRenderedPageBreak/>
        <w:t xml:space="preserve">Table </w:t>
      </w:r>
      <w:r w:rsidR="00985112">
        <w:fldChar w:fldCharType="begin"/>
      </w:r>
      <w:r w:rsidR="00985112">
        <w:instrText xml:space="preserve"> SEQ Table \* ARABIC </w:instrText>
      </w:r>
      <w:r w:rsidR="00985112">
        <w:fldChar w:fldCharType="separate"/>
      </w:r>
      <w:r w:rsidR="00985112">
        <w:rPr>
          <w:noProof/>
        </w:rPr>
        <w:t>5</w:t>
      </w:r>
      <w:r w:rsidR="00985112">
        <w:rPr>
          <w:noProof/>
        </w:rPr>
        <w:fldChar w:fldCharType="end"/>
      </w:r>
      <w:bookmarkEnd w:id="32"/>
      <w:r w:rsidRPr="006843AE">
        <w:rPr>
          <w:rFonts w:cs="Times New Roman"/>
          <w:bCs/>
          <w:iCs w:val="0"/>
          <w:szCs w:val="24"/>
        </w:rPr>
        <w:t>: Hypothesis Results</w:t>
      </w:r>
      <w:r>
        <w:rPr>
          <w:rFonts w:cs="Times New Roman"/>
          <w:bCs/>
          <w:iCs w:val="0"/>
          <w:szCs w:val="24"/>
        </w:rPr>
        <w:t xml:space="preserve"> Between Groups</w:t>
      </w:r>
    </w:p>
    <w:tbl>
      <w:tblPr>
        <w:tblStyle w:val="TableGrid"/>
        <w:tblW w:w="0" w:type="auto"/>
        <w:jc w:val="center"/>
        <w:tblLook w:val="04A0" w:firstRow="1" w:lastRow="0" w:firstColumn="1" w:lastColumn="0" w:noHBand="0" w:noVBand="1"/>
      </w:tblPr>
      <w:tblGrid>
        <w:gridCol w:w="1790"/>
        <w:gridCol w:w="1252"/>
        <w:gridCol w:w="1268"/>
        <w:gridCol w:w="1252"/>
        <w:gridCol w:w="1268"/>
      </w:tblGrid>
      <w:tr w:rsidR="006837D7" w14:paraId="1AE91111" w14:textId="77777777" w:rsidTr="008E6085">
        <w:trPr>
          <w:jc w:val="center"/>
        </w:trPr>
        <w:tc>
          <w:tcPr>
            <w:tcW w:w="1790" w:type="dxa"/>
          </w:tcPr>
          <w:p w14:paraId="2559254B" w14:textId="77777777" w:rsidR="006837D7" w:rsidRPr="00CB45D8" w:rsidRDefault="006837D7" w:rsidP="000558C6">
            <w:pPr>
              <w:rPr>
                <w:rFonts w:eastAsia="Times New Roman" w:cs="Times New Roman"/>
                <w:b/>
                <w:bCs/>
                <w:kern w:val="0"/>
                <w:szCs w:val="24"/>
                <w14:ligatures w14:val="none"/>
              </w:rPr>
            </w:pPr>
          </w:p>
        </w:tc>
        <w:tc>
          <w:tcPr>
            <w:tcW w:w="2520" w:type="dxa"/>
            <w:gridSpan w:val="2"/>
          </w:tcPr>
          <w:p w14:paraId="42254136" w14:textId="3175ED97"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Pre-Content</w:t>
            </w:r>
          </w:p>
        </w:tc>
        <w:tc>
          <w:tcPr>
            <w:tcW w:w="2520" w:type="dxa"/>
            <w:gridSpan w:val="2"/>
          </w:tcPr>
          <w:p w14:paraId="7BFC58D6" w14:textId="1B7539A3"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Mid-Content</w:t>
            </w:r>
          </w:p>
        </w:tc>
      </w:tr>
      <w:tr w:rsidR="006837D7" w14:paraId="3649955C" w14:textId="77777777" w:rsidTr="006837D7">
        <w:trPr>
          <w:jc w:val="center"/>
        </w:trPr>
        <w:tc>
          <w:tcPr>
            <w:tcW w:w="1790" w:type="dxa"/>
          </w:tcPr>
          <w:p w14:paraId="215A91D4" w14:textId="4CCC5DB2" w:rsidR="006837D7" w:rsidRDefault="006837D7" w:rsidP="000558C6">
            <w:r w:rsidRPr="00CB45D8">
              <w:rPr>
                <w:rFonts w:eastAsia="Times New Roman" w:cs="Times New Roman"/>
                <w:b/>
                <w:bCs/>
                <w:kern w:val="0"/>
                <w:szCs w:val="24"/>
                <w14:ligatures w14:val="none"/>
              </w:rPr>
              <w:t>Module/Survey</w:t>
            </w:r>
          </w:p>
        </w:tc>
        <w:tc>
          <w:tcPr>
            <w:tcW w:w="1252" w:type="dxa"/>
          </w:tcPr>
          <w:p w14:paraId="2A994663" w14:textId="573343BD" w:rsidR="006837D7" w:rsidRDefault="006837D7" w:rsidP="000558C6">
            <w:r w:rsidRPr="00CB45D8">
              <w:rPr>
                <w:rFonts w:eastAsia="Times New Roman" w:cs="Times New Roman"/>
                <w:b/>
                <w:bCs/>
                <w:kern w:val="0"/>
                <w:szCs w:val="24"/>
                <w14:ligatures w14:val="none"/>
              </w:rPr>
              <w:t>P-value</w:t>
            </w:r>
          </w:p>
        </w:tc>
        <w:tc>
          <w:tcPr>
            <w:tcW w:w="1268" w:type="dxa"/>
          </w:tcPr>
          <w:p w14:paraId="552E0BAC" w14:textId="64BA8DD6" w:rsidR="006837D7" w:rsidRDefault="006837D7" w:rsidP="000558C6">
            <w:r>
              <w:rPr>
                <w:rFonts w:eastAsia="Times New Roman" w:cs="Times New Roman"/>
                <w:b/>
                <w:bCs/>
                <w:kern w:val="0"/>
                <w:szCs w:val="24"/>
                <w14:ligatures w14:val="none"/>
              </w:rPr>
              <w:t>Reject Null</w:t>
            </w:r>
          </w:p>
        </w:tc>
        <w:tc>
          <w:tcPr>
            <w:tcW w:w="1252" w:type="dxa"/>
          </w:tcPr>
          <w:p w14:paraId="628298CE" w14:textId="63E04553" w:rsidR="006837D7" w:rsidRDefault="006837D7" w:rsidP="000558C6">
            <w:r w:rsidRPr="00CB45D8">
              <w:rPr>
                <w:rFonts w:eastAsia="Times New Roman" w:cs="Times New Roman"/>
                <w:b/>
                <w:bCs/>
                <w:kern w:val="0"/>
                <w:szCs w:val="24"/>
                <w14:ligatures w14:val="none"/>
              </w:rPr>
              <w:t>P-value</w:t>
            </w:r>
          </w:p>
        </w:tc>
        <w:tc>
          <w:tcPr>
            <w:tcW w:w="1268" w:type="dxa"/>
          </w:tcPr>
          <w:p w14:paraId="472CF013" w14:textId="2DD06149" w:rsidR="006837D7" w:rsidRDefault="006837D7" w:rsidP="000558C6">
            <w:r>
              <w:rPr>
                <w:rFonts w:eastAsia="Times New Roman" w:cs="Times New Roman"/>
                <w:b/>
                <w:bCs/>
                <w:kern w:val="0"/>
                <w:szCs w:val="24"/>
                <w14:ligatures w14:val="none"/>
              </w:rPr>
              <w:t>Reject Null</w:t>
            </w:r>
          </w:p>
        </w:tc>
      </w:tr>
      <w:tr w:rsidR="006837D7" w14:paraId="23B026F0" w14:textId="77777777" w:rsidTr="006837D7">
        <w:trPr>
          <w:jc w:val="center"/>
        </w:trPr>
        <w:tc>
          <w:tcPr>
            <w:tcW w:w="1790" w:type="dxa"/>
          </w:tcPr>
          <w:p w14:paraId="3FF3ABFC" w14:textId="7EB9C397" w:rsidR="006837D7" w:rsidRDefault="006837D7" w:rsidP="000558C6">
            <w:r w:rsidRPr="00CB45D8">
              <w:rPr>
                <w:rFonts w:eastAsia="Times New Roman" w:cs="Times New Roman"/>
                <w:b/>
                <w:bCs/>
                <w:kern w:val="0"/>
                <w:szCs w:val="24"/>
                <w14:ligatures w14:val="none"/>
              </w:rPr>
              <w:t xml:space="preserve">Interest </w:t>
            </w:r>
          </w:p>
        </w:tc>
        <w:tc>
          <w:tcPr>
            <w:tcW w:w="1252" w:type="dxa"/>
          </w:tcPr>
          <w:p w14:paraId="0219B9EB" w14:textId="5DD083C4" w:rsidR="006837D7" w:rsidRDefault="00EE6C1B" w:rsidP="000558C6">
            <w:r w:rsidRPr="00EE6C1B">
              <w:rPr>
                <w:rFonts w:eastAsia="Times New Roman" w:cs="Times New Roman"/>
                <w:kern w:val="0"/>
                <w:szCs w:val="24"/>
                <w14:ligatures w14:val="none"/>
              </w:rPr>
              <w:t>4.</w:t>
            </w:r>
            <w:r>
              <w:rPr>
                <w:rFonts w:eastAsia="Times New Roman" w:cs="Times New Roman"/>
                <w:kern w:val="0"/>
                <w:szCs w:val="24"/>
                <w14:ligatures w14:val="none"/>
              </w:rPr>
              <w:t>4</w:t>
            </w:r>
            <w:r w:rsidRPr="00EE6C1B">
              <w:rPr>
                <w:rFonts w:eastAsia="Times New Roman" w:cs="Times New Roman"/>
                <w:kern w:val="0"/>
                <w:szCs w:val="24"/>
                <w14:ligatures w14:val="none"/>
              </w:rPr>
              <w:t>e-07</w:t>
            </w:r>
          </w:p>
        </w:tc>
        <w:tc>
          <w:tcPr>
            <w:tcW w:w="1268" w:type="dxa"/>
          </w:tcPr>
          <w:p w14:paraId="2FFE17E8" w14:textId="6244AE5E" w:rsidR="006837D7" w:rsidRDefault="006837D7" w:rsidP="000558C6">
            <w:r w:rsidRPr="006E2E89">
              <w:rPr>
                <w:rFonts w:eastAsia="Times New Roman" w:cs="Times New Roman"/>
                <w:kern w:val="0"/>
                <w:szCs w:val="24"/>
                <w14:ligatures w14:val="none"/>
              </w:rPr>
              <w:t>Yes</w:t>
            </w:r>
          </w:p>
        </w:tc>
        <w:tc>
          <w:tcPr>
            <w:tcW w:w="1252" w:type="dxa"/>
          </w:tcPr>
          <w:p w14:paraId="41E7E737" w14:textId="4227FA99" w:rsidR="006837D7" w:rsidRDefault="00EE6C1B" w:rsidP="000558C6">
            <w:r>
              <w:rPr>
                <w:rFonts w:eastAsia="Times New Roman" w:cs="Times New Roman"/>
                <w:kern w:val="0"/>
                <w:szCs w:val="24"/>
                <w14:ligatures w14:val="none"/>
              </w:rPr>
              <w:t>2</w:t>
            </w:r>
            <w:r w:rsidR="006837D7" w:rsidRPr="006E2E89">
              <w:rPr>
                <w:rFonts w:eastAsia="Times New Roman" w:cs="Times New Roman"/>
                <w:kern w:val="0"/>
                <w:szCs w:val="24"/>
                <w14:ligatures w14:val="none"/>
              </w:rPr>
              <w:t>.</w:t>
            </w:r>
            <w:r>
              <w:rPr>
                <w:rFonts w:eastAsia="Times New Roman" w:cs="Times New Roman"/>
                <w:kern w:val="0"/>
                <w:szCs w:val="24"/>
                <w14:ligatures w14:val="none"/>
              </w:rPr>
              <w:t>6</w:t>
            </w:r>
            <w:r w:rsidR="006837D7" w:rsidRPr="006E2E89">
              <w:rPr>
                <w:rFonts w:eastAsia="Times New Roman" w:cs="Times New Roman"/>
                <w:kern w:val="0"/>
                <w:szCs w:val="24"/>
                <w14:ligatures w14:val="none"/>
              </w:rPr>
              <w:t>e-01</w:t>
            </w:r>
          </w:p>
        </w:tc>
        <w:tc>
          <w:tcPr>
            <w:tcW w:w="1268" w:type="dxa"/>
          </w:tcPr>
          <w:p w14:paraId="789E01D8" w14:textId="24872DAD" w:rsidR="006837D7" w:rsidRDefault="006837D7" w:rsidP="000558C6">
            <w:r w:rsidRPr="006E2E89">
              <w:rPr>
                <w:rFonts w:eastAsia="Times New Roman" w:cs="Times New Roman"/>
                <w:kern w:val="0"/>
                <w:szCs w:val="24"/>
                <w14:ligatures w14:val="none"/>
              </w:rPr>
              <w:t>No</w:t>
            </w:r>
          </w:p>
        </w:tc>
      </w:tr>
      <w:tr w:rsidR="006837D7" w14:paraId="56F91D0D" w14:textId="77777777" w:rsidTr="006837D7">
        <w:trPr>
          <w:jc w:val="center"/>
        </w:trPr>
        <w:tc>
          <w:tcPr>
            <w:tcW w:w="1790" w:type="dxa"/>
          </w:tcPr>
          <w:p w14:paraId="37D2943D" w14:textId="19CD9855" w:rsidR="006837D7" w:rsidRDefault="006837D7" w:rsidP="000558C6">
            <w:r w:rsidRPr="00CB45D8">
              <w:rPr>
                <w:rFonts w:eastAsia="Times New Roman" w:cs="Times New Roman"/>
                <w:b/>
                <w:bCs/>
                <w:kern w:val="0"/>
                <w:szCs w:val="24"/>
                <w14:ligatures w14:val="none"/>
              </w:rPr>
              <w:t xml:space="preserve">Self-Efficacy </w:t>
            </w:r>
          </w:p>
        </w:tc>
        <w:tc>
          <w:tcPr>
            <w:tcW w:w="1252" w:type="dxa"/>
          </w:tcPr>
          <w:p w14:paraId="248DB3D7" w14:textId="2A9A5623" w:rsidR="006837D7" w:rsidRDefault="00845355" w:rsidP="000558C6">
            <w:r>
              <w:rPr>
                <w:rFonts w:eastAsia="Times New Roman" w:cs="Times New Roman"/>
                <w:kern w:val="0"/>
                <w:szCs w:val="24"/>
                <w14:ligatures w14:val="none"/>
              </w:rPr>
              <w:t>1</w:t>
            </w:r>
            <w:r w:rsidR="006837D7" w:rsidRPr="006E2E89">
              <w:rPr>
                <w:rFonts w:eastAsia="Times New Roman" w:cs="Times New Roman"/>
                <w:kern w:val="0"/>
                <w:szCs w:val="24"/>
                <w14:ligatures w14:val="none"/>
              </w:rPr>
              <w:t>.</w:t>
            </w:r>
            <w:r>
              <w:rPr>
                <w:rFonts w:eastAsia="Times New Roman" w:cs="Times New Roman"/>
                <w:kern w:val="0"/>
                <w:szCs w:val="24"/>
                <w14:ligatures w14:val="none"/>
              </w:rPr>
              <w:t>1</w:t>
            </w:r>
            <w:r w:rsidR="006837D7" w:rsidRPr="006E2E89">
              <w:rPr>
                <w:rFonts w:eastAsia="Times New Roman" w:cs="Times New Roman"/>
                <w:kern w:val="0"/>
                <w:szCs w:val="24"/>
                <w14:ligatures w14:val="none"/>
              </w:rPr>
              <w:t>e-03</w:t>
            </w:r>
          </w:p>
        </w:tc>
        <w:tc>
          <w:tcPr>
            <w:tcW w:w="1268" w:type="dxa"/>
          </w:tcPr>
          <w:p w14:paraId="6B39041D" w14:textId="2F378A3D" w:rsidR="006837D7" w:rsidRDefault="006837D7" w:rsidP="000558C6">
            <w:r w:rsidRPr="006E2E89">
              <w:rPr>
                <w:rFonts w:eastAsia="Times New Roman" w:cs="Times New Roman"/>
                <w:kern w:val="0"/>
                <w:szCs w:val="24"/>
                <w14:ligatures w14:val="none"/>
              </w:rPr>
              <w:t>Yes</w:t>
            </w:r>
          </w:p>
        </w:tc>
        <w:tc>
          <w:tcPr>
            <w:tcW w:w="1252" w:type="dxa"/>
          </w:tcPr>
          <w:p w14:paraId="055FB18B" w14:textId="5D1811EC" w:rsidR="006837D7" w:rsidRDefault="00845355" w:rsidP="000558C6">
            <w:r>
              <w:rPr>
                <w:rFonts w:eastAsia="Times New Roman" w:cs="Times New Roman"/>
                <w:kern w:val="0"/>
                <w:szCs w:val="24"/>
                <w14:ligatures w14:val="none"/>
              </w:rPr>
              <w:t>3</w:t>
            </w:r>
            <w:r w:rsidR="006837D7" w:rsidRPr="006E2E89">
              <w:rPr>
                <w:rFonts w:eastAsia="Times New Roman" w:cs="Times New Roman"/>
                <w:kern w:val="0"/>
                <w:szCs w:val="24"/>
                <w14:ligatures w14:val="none"/>
              </w:rPr>
              <w:t>.</w:t>
            </w:r>
            <w:r>
              <w:rPr>
                <w:rFonts w:eastAsia="Times New Roman" w:cs="Times New Roman"/>
                <w:kern w:val="0"/>
                <w:szCs w:val="24"/>
                <w14:ligatures w14:val="none"/>
              </w:rPr>
              <w:t>2</w:t>
            </w:r>
            <w:r w:rsidR="006837D7" w:rsidRPr="006E2E89">
              <w:rPr>
                <w:rFonts w:eastAsia="Times New Roman" w:cs="Times New Roman"/>
                <w:kern w:val="0"/>
                <w:szCs w:val="24"/>
                <w14:ligatures w14:val="none"/>
              </w:rPr>
              <w:t>e-0</w:t>
            </w:r>
            <w:r w:rsidR="00233CF2">
              <w:rPr>
                <w:rFonts w:eastAsia="Times New Roman" w:cs="Times New Roman"/>
                <w:kern w:val="0"/>
                <w:szCs w:val="24"/>
                <w14:ligatures w14:val="none"/>
              </w:rPr>
              <w:t>3</w:t>
            </w:r>
          </w:p>
        </w:tc>
        <w:tc>
          <w:tcPr>
            <w:tcW w:w="1268" w:type="dxa"/>
          </w:tcPr>
          <w:p w14:paraId="432ACF47" w14:textId="473BE45C" w:rsidR="006837D7" w:rsidRDefault="00845355" w:rsidP="000558C6">
            <w:r>
              <w:rPr>
                <w:rFonts w:eastAsia="Times New Roman" w:cs="Times New Roman"/>
                <w:kern w:val="0"/>
                <w:szCs w:val="24"/>
                <w14:ligatures w14:val="none"/>
              </w:rPr>
              <w:t>Yes</w:t>
            </w:r>
          </w:p>
        </w:tc>
      </w:tr>
      <w:tr w:rsidR="006837D7" w14:paraId="75263998" w14:textId="77777777" w:rsidTr="006837D7">
        <w:trPr>
          <w:jc w:val="center"/>
        </w:trPr>
        <w:tc>
          <w:tcPr>
            <w:tcW w:w="1790" w:type="dxa"/>
          </w:tcPr>
          <w:p w14:paraId="2DDC6CF1" w14:textId="389562CD" w:rsidR="006837D7" w:rsidRDefault="006837D7" w:rsidP="000558C6">
            <w:r>
              <w:rPr>
                <w:rFonts w:eastAsia="Times New Roman" w:cs="Times New Roman"/>
                <w:b/>
                <w:bCs/>
                <w:kern w:val="0"/>
                <w:szCs w:val="24"/>
                <w14:ligatures w14:val="none"/>
              </w:rPr>
              <w:t>Module 1</w:t>
            </w:r>
          </w:p>
        </w:tc>
        <w:tc>
          <w:tcPr>
            <w:tcW w:w="1252" w:type="dxa"/>
          </w:tcPr>
          <w:p w14:paraId="7C4C1EA2" w14:textId="55FC360D" w:rsidR="006837D7" w:rsidRDefault="006837D7" w:rsidP="000558C6">
            <w:r w:rsidRPr="006E2E89">
              <w:rPr>
                <w:rFonts w:eastAsia="Times New Roman" w:cs="Times New Roman"/>
                <w:kern w:val="0"/>
                <w:szCs w:val="24"/>
                <w14:ligatures w14:val="none"/>
              </w:rPr>
              <w:t>4.6e-01</w:t>
            </w:r>
          </w:p>
        </w:tc>
        <w:tc>
          <w:tcPr>
            <w:tcW w:w="1268" w:type="dxa"/>
          </w:tcPr>
          <w:p w14:paraId="0F4018D4" w14:textId="47B279EC" w:rsidR="006837D7" w:rsidRDefault="006837D7" w:rsidP="000558C6">
            <w:r w:rsidRPr="006E2E89">
              <w:rPr>
                <w:rFonts w:eastAsia="Times New Roman" w:cs="Times New Roman"/>
                <w:kern w:val="0"/>
                <w:szCs w:val="24"/>
                <w14:ligatures w14:val="none"/>
              </w:rPr>
              <w:t>No</w:t>
            </w:r>
          </w:p>
        </w:tc>
        <w:tc>
          <w:tcPr>
            <w:tcW w:w="1252" w:type="dxa"/>
          </w:tcPr>
          <w:p w14:paraId="290526C1" w14:textId="24FC2D79" w:rsidR="006837D7" w:rsidRDefault="006837D7" w:rsidP="000558C6">
            <w:r w:rsidRPr="006E2E89">
              <w:rPr>
                <w:rFonts w:eastAsia="Times New Roman" w:cs="Times New Roman"/>
                <w:kern w:val="0"/>
                <w:szCs w:val="24"/>
                <w14:ligatures w14:val="none"/>
              </w:rPr>
              <w:t>7.3e-01</w:t>
            </w:r>
          </w:p>
        </w:tc>
        <w:tc>
          <w:tcPr>
            <w:tcW w:w="1268" w:type="dxa"/>
          </w:tcPr>
          <w:p w14:paraId="45AC7442" w14:textId="79695385" w:rsidR="006837D7" w:rsidRDefault="006837D7" w:rsidP="000558C6">
            <w:r w:rsidRPr="006E2E89">
              <w:rPr>
                <w:rFonts w:eastAsia="Times New Roman" w:cs="Times New Roman"/>
                <w:kern w:val="0"/>
                <w:szCs w:val="24"/>
                <w14:ligatures w14:val="none"/>
              </w:rPr>
              <w:t>No</w:t>
            </w:r>
          </w:p>
        </w:tc>
      </w:tr>
      <w:tr w:rsidR="006837D7" w14:paraId="49F6A326" w14:textId="77777777" w:rsidTr="006837D7">
        <w:trPr>
          <w:jc w:val="center"/>
        </w:trPr>
        <w:tc>
          <w:tcPr>
            <w:tcW w:w="1790" w:type="dxa"/>
          </w:tcPr>
          <w:p w14:paraId="567C67D1" w14:textId="3B90D002" w:rsidR="006837D7" w:rsidRDefault="006837D7" w:rsidP="000558C6">
            <w:r>
              <w:rPr>
                <w:rFonts w:eastAsia="Times New Roman" w:cs="Times New Roman"/>
                <w:b/>
                <w:bCs/>
                <w:kern w:val="0"/>
                <w:szCs w:val="24"/>
                <w14:ligatures w14:val="none"/>
              </w:rPr>
              <w:t>Module 2</w:t>
            </w:r>
          </w:p>
        </w:tc>
        <w:tc>
          <w:tcPr>
            <w:tcW w:w="1252" w:type="dxa"/>
          </w:tcPr>
          <w:p w14:paraId="7DA79078" w14:textId="3D88B9DD" w:rsidR="006837D7" w:rsidRDefault="006837D7" w:rsidP="000558C6">
            <w:r w:rsidRPr="006E2E89">
              <w:rPr>
                <w:rFonts w:eastAsia="Times New Roman" w:cs="Times New Roman"/>
                <w:kern w:val="0"/>
                <w:szCs w:val="24"/>
                <w14:ligatures w14:val="none"/>
              </w:rPr>
              <w:t>8.9e-01</w:t>
            </w:r>
          </w:p>
        </w:tc>
        <w:tc>
          <w:tcPr>
            <w:tcW w:w="1268" w:type="dxa"/>
          </w:tcPr>
          <w:p w14:paraId="205E39BE" w14:textId="414F24A8" w:rsidR="006837D7" w:rsidRDefault="006837D7" w:rsidP="000558C6">
            <w:r w:rsidRPr="006E2E89">
              <w:rPr>
                <w:rFonts w:eastAsia="Times New Roman" w:cs="Times New Roman"/>
                <w:kern w:val="0"/>
                <w:szCs w:val="24"/>
                <w14:ligatures w14:val="none"/>
              </w:rPr>
              <w:t>No</w:t>
            </w:r>
          </w:p>
        </w:tc>
        <w:tc>
          <w:tcPr>
            <w:tcW w:w="1252" w:type="dxa"/>
          </w:tcPr>
          <w:p w14:paraId="59D9E219" w14:textId="143E24EA" w:rsidR="006837D7" w:rsidRDefault="006837D7" w:rsidP="000558C6">
            <w:r w:rsidRPr="006E2E89">
              <w:rPr>
                <w:rFonts w:eastAsia="Times New Roman" w:cs="Times New Roman"/>
                <w:kern w:val="0"/>
                <w:szCs w:val="24"/>
                <w14:ligatures w14:val="none"/>
              </w:rPr>
              <w:t>6.7e-01</w:t>
            </w:r>
          </w:p>
        </w:tc>
        <w:tc>
          <w:tcPr>
            <w:tcW w:w="1268" w:type="dxa"/>
          </w:tcPr>
          <w:p w14:paraId="16C3BC24" w14:textId="2F1ADD5B" w:rsidR="006837D7" w:rsidRDefault="006837D7" w:rsidP="000558C6">
            <w:r w:rsidRPr="006E2E89">
              <w:rPr>
                <w:rFonts w:eastAsia="Times New Roman" w:cs="Times New Roman"/>
                <w:kern w:val="0"/>
                <w:szCs w:val="24"/>
                <w14:ligatures w14:val="none"/>
              </w:rPr>
              <w:t>No</w:t>
            </w:r>
          </w:p>
        </w:tc>
      </w:tr>
      <w:tr w:rsidR="006837D7" w14:paraId="7FF61943" w14:textId="77777777" w:rsidTr="006837D7">
        <w:trPr>
          <w:jc w:val="center"/>
        </w:trPr>
        <w:tc>
          <w:tcPr>
            <w:tcW w:w="1790" w:type="dxa"/>
          </w:tcPr>
          <w:p w14:paraId="15DDCFC2" w14:textId="4F68B334" w:rsidR="006837D7" w:rsidRDefault="006837D7" w:rsidP="000558C6">
            <w:r>
              <w:rPr>
                <w:rFonts w:eastAsia="Times New Roman" w:cs="Times New Roman"/>
                <w:b/>
                <w:bCs/>
                <w:kern w:val="0"/>
                <w:szCs w:val="24"/>
                <w14:ligatures w14:val="none"/>
              </w:rPr>
              <w:t>Module 3</w:t>
            </w:r>
          </w:p>
        </w:tc>
        <w:tc>
          <w:tcPr>
            <w:tcW w:w="1252" w:type="dxa"/>
          </w:tcPr>
          <w:p w14:paraId="79780EFA" w14:textId="7EAF9EEA" w:rsidR="006837D7" w:rsidRDefault="006837D7" w:rsidP="000558C6">
            <w:r w:rsidRPr="006E2E89">
              <w:rPr>
                <w:rFonts w:eastAsia="Times New Roman" w:cs="Times New Roman"/>
                <w:kern w:val="0"/>
                <w:szCs w:val="24"/>
                <w14:ligatures w14:val="none"/>
              </w:rPr>
              <w:t>8.4e-01</w:t>
            </w:r>
          </w:p>
        </w:tc>
        <w:tc>
          <w:tcPr>
            <w:tcW w:w="1268" w:type="dxa"/>
          </w:tcPr>
          <w:p w14:paraId="0DE3944B" w14:textId="32706CB9" w:rsidR="006837D7" w:rsidRDefault="006837D7" w:rsidP="000558C6">
            <w:r w:rsidRPr="006E2E89">
              <w:rPr>
                <w:rFonts w:eastAsia="Times New Roman" w:cs="Times New Roman"/>
                <w:kern w:val="0"/>
                <w:szCs w:val="24"/>
                <w14:ligatures w14:val="none"/>
              </w:rPr>
              <w:t>No</w:t>
            </w:r>
          </w:p>
        </w:tc>
        <w:tc>
          <w:tcPr>
            <w:tcW w:w="1252" w:type="dxa"/>
          </w:tcPr>
          <w:p w14:paraId="6EBCC44E" w14:textId="1E07B679" w:rsidR="006837D7" w:rsidRDefault="006837D7" w:rsidP="000558C6">
            <w:r w:rsidRPr="006E2E89">
              <w:rPr>
                <w:rFonts w:eastAsia="Times New Roman" w:cs="Times New Roman"/>
                <w:kern w:val="0"/>
                <w:szCs w:val="24"/>
                <w14:ligatures w14:val="none"/>
              </w:rPr>
              <w:t>9.1e-01</w:t>
            </w:r>
          </w:p>
        </w:tc>
        <w:tc>
          <w:tcPr>
            <w:tcW w:w="1268" w:type="dxa"/>
          </w:tcPr>
          <w:p w14:paraId="5AC3D3FA" w14:textId="28EFFB74" w:rsidR="006837D7" w:rsidRDefault="006837D7" w:rsidP="000558C6">
            <w:r w:rsidRPr="006E2E89">
              <w:rPr>
                <w:rFonts w:eastAsia="Times New Roman" w:cs="Times New Roman"/>
                <w:kern w:val="0"/>
                <w:szCs w:val="24"/>
                <w14:ligatures w14:val="none"/>
              </w:rPr>
              <w:t>No</w:t>
            </w:r>
          </w:p>
        </w:tc>
      </w:tr>
      <w:tr w:rsidR="006837D7" w14:paraId="708CB857" w14:textId="77777777" w:rsidTr="006837D7">
        <w:trPr>
          <w:jc w:val="center"/>
        </w:trPr>
        <w:tc>
          <w:tcPr>
            <w:tcW w:w="1790" w:type="dxa"/>
          </w:tcPr>
          <w:p w14:paraId="1F341D39" w14:textId="526E3A77" w:rsidR="006837D7" w:rsidRDefault="006837D7" w:rsidP="000558C6">
            <w:r>
              <w:rPr>
                <w:rFonts w:eastAsia="Times New Roman" w:cs="Times New Roman"/>
                <w:b/>
                <w:bCs/>
                <w:kern w:val="0"/>
                <w:szCs w:val="24"/>
                <w14:ligatures w14:val="none"/>
              </w:rPr>
              <w:t>Module 4</w:t>
            </w:r>
          </w:p>
        </w:tc>
        <w:tc>
          <w:tcPr>
            <w:tcW w:w="1252" w:type="dxa"/>
          </w:tcPr>
          <w:p w14:paraId="2D51CD2E" w14:textId="69C5B9CD" w:rsidR="006837D7" w:rsidRDefault="006837D7" w:rsidP="000558C6">
            <w:r w:rsidRPr="006E2E89">
              <w:rPr>
                <w:rFonts w:eastAsia="Times New Roman" w:cs="Times New Roman"/>
                <w:kern w:val="0"/>
                <w:szCs w:val="24"/>
                <w14:ligatures w14:val="none"/>
              </w:rPr>
              <w:t>9.</w:t>
            </w:r>
            <w:r>
              <w:rPr>
                <w:rFonts w:eastAsia="Times New Roman" w:cs="Times New Roman"/>
                <w:kern w:val="0"/>
                <w:szCs w:val="24"/>
                <w14:ligatures w14:val="none"/>
              </w:rPr>
              <w:t>4</w:t>
            </w:r>
            <w:r w:rsidRPr="006E2E89">
              <w:rPr>
                <w:rFonts w:eastAsia="Times New Roman" w:cs="Times New Roman"/>
                <w:kern w:val="0"/>
                <w:szCs w:val="24"/>
                <w14:ligatures w14:val="none"/>
              </w:rPr>
              <w:t>e-01</w:t>
            </w:r>
          </w:p>
        </w:tc>
        <w:tc>
          <w:tcPr>
            <w:tcW w:w="1268" w:type="dxa"/>
          </w:tcPr>
          <w:p w14:paraId="36391D67" w14:textId="6175E4C2" w:rsidR="006837D7" w:rsidRDefault="006837D7" w:rsidP="000558C6">
            <w:r w:rsidRPr="006E2E89">
              <w:rPr>
                <w:rFonts w:eastAsia="Times New Roman" w:cs="Times New Roman"/>
                <w:kern w:val="0"/>
                <w:szCs w:val="24"/>
                <w14:ligatures w14:val="none"/>
              </w:rPr>
              <w:t>No</w:t>
            </w:r>
          </w:p>
        </w:tc>
        <w:tc>
          <w:tcPr>
            <w:tcW w:w="1252" w:type="dxa"/>
          </w:tcPr>
          <w:p w14:paraId="4829BB07" w14:textId="02D5C6EA" w:rsidR="006837D7" w:rsidRDefault="006837D7" w:rsidP="000558C6">
            <w:r w:rsidRPr="006E2E89">
              <w:rPr>
                <w:rFonts w:eastAsia="Times New Roman" w:cs="Times New Roman"/>
                <w:kern w:val="0"/>
                <w:szCs w:val="24"/>
                <w14:ligatures w14:val="none"/>
              </w:rPr>
              <w:t>1.</w:t>
            </w:r>
            <w:r>
              <w:rPr>
                <w:rFonts w:eastAsia="Times New Roman" w:cs="Times New Roman"/>
                <w:kern w:val="0"/>
                <w:szCs w:val="24"/>
                <w14:ligatures w14:val="none"/>
              </w:rPr>
              <w:t>4</w:t>
            </w:r>
            <w:r w:rsidRPr="006E2E89">
              <w:rPr>
                <w:rFonts w:eastAsia="Times New Roman" w:cs="Times New Roman"/>
                <w:kern w:val="0"/>
                <w:szCs w:val="24"/>
                <w14:ligatures w14:val="none"/>
              </w:rPr>
              <w:t>e-02</w:t>
            </w:r>
          </w:p>
        </w:tc>
        <w:tc>
          <w:tcPr>
            <w:tcW w:w="1268" w:type="dxa"/>
          </w:tcPr>
          <w:p w14:paraId="03F8E7BE" w14:textId="5E3CA9B7" w:rsidR="006837D7" w:rsidRDefault="006837D7" w:rsidP="000558C6">
            <w:r w:rsidRPr="006E2E89">
              <w:rPr>
                <w:rFonts w:eastAsia="Times New Roman" w:cs="Times New Roman"/>
                <w:kern w:val="0"/>
                <w:szCs w:val="24"/>
                <w14:ligatures w14:val="none"/>
              </w:rPr>
              <w:t>No</w:t>
            </w:r>
          </w:p>
        </w:tc>
      </w:tr>
    </w:tbl>
    <w:p w14:paraId="7163C278" w14:textId="77777777" w:rsidR="007F1AD9" w:rsidRPr="008869F7" w:rsidRDefault="007F1AD9" w:rsidP="00081A23"/>
    <w:p w14:paraId="413FB8A9" w14:textId="2068C595" w:rsidR="00F43908" w:rsidRDefault="00DD7493" w:rsidP="00F43908">
      <w:pPr>
        <w:pStyle w:val="Heading2"/>
        <w:rPr>
          <w:rFonts w:eastAsia="Times New Roman"/>
        </w:rPr>
      </w:pPr>
      <w:r>
        <w:rPr>
          <w:rFonts w:eastAsia="Times New Roman"/>
        </w:rPr>
        <w:t>Final Assessment</w:t>
      </w:r>
      <w:r w:rsidR="00432382" w:rsidRPr="00E23678">
        <w:rPr>
          <w:rFonts w:eastAsia="Times New Roman"/>
        </w:rPr>
        <w:t xml:space="preserve"> Results</w:t>
      </w:r>
    </w:p>
    <w:p w14:paraId="6289EEAD" w14:textId="77777777" w:rsidR="008B70B4" w:rsidRDefault="008B70B4" w:rsidP="008B70B4"/>
    <w:p w14:paraId="3278A9D6" w14:textId="7A51CD33" w:rsidR="00F43908" w:rsidRDefault="008B70B4" w:rsidP="00B7309C">
      <w:r>
        <w:fldChar w:fldCharType="begin"/>
      </w:r>
      <w:r>
        <w:instrText xml:space="preserve"> REF _Ref171511667 \h </w:instrText>
      </w:r>
      <w:r>
        <w:fldChar w:fldCharType="separate"/>
      </w:r>
      <w:r w:rsidR="00985112">
        <w:t xml:space="preserve">Figure </w:t>
      </w:r>
      <w:r w:rsidR="00985112">
        <w:rPr>
          <w:noProof/>
        </w:rPr>
        <w:t>6</w:t>
      </w:r>
      <w:r>
        <w:fldChar w:fldCharType="end"/>
      </w:r>
      <w:r w:rsidR="00F27A31">
        <w:t xml:space="preserve"> left</w:t>
      </w:r>
      <w:r>
        <w:t xml:space="preserve"> </w:t>
      </w:r>
      <w:r w:rsidR="00B7309C">
        <w:t xml:space="preserve">presents </w:t>
      </w:r>
      <w:r w:rsidR="00560341">
        <w:t xml:space="preserve">results </w:t>
      </w:r>
      <w:r w:rsidR="00B7309C">
        <w:t xml:space="preserve">for each module within the technical </w:t>
      </w:r>
      <w:r w:rsidR="00A4049D">
        <w:t>knowledge portion of the final assessment</w:t>
      </w:r>
      <w:r w:rsidR="00B7309C">
        <w:t xml:space="preserve">. </w:t>
      </w:r>
      <w:r w:rsidR="00961ABB">
        <w:t>For</w:t>
      </w:r>
      <w:r w:rsidR="00B7309C">
        <w:t xml:space="preserve"> module one, the mean scores for Group A and Group B are </w:t>
      </w:r>
      <w:r w:rsidR="00A4049D">
        <w:t>similar</w:t>
      </w:r>
      <w:r w:rsidR="00B7309C">
        <w:t xml:space="preserve">, at approximately 72% and 71%, respectively. </w:t>
      </w:r>
      <w:r w:rsidR="00A4049D">
        <w:t xml:space="preserve"> </w:t>
      </w:r>
      <w:r w:rsidR="00961ABB">
        <w:t xml:space="preserve">However, </w:t>
      </w:r>
      <w:r w:rsidR="00A4049D">
        <w:t>Group B out performed Group A on the remaining three modules</w:t>
      </w:r>
      <w:r w:rsidR="00961ABB">
        <w:t xml:space="preserve"> by on average 13.1%.</w:t>
      </w:r>
      <w:r w:rsidR="00F27A31">
        <w:t xml:space="preserve"> </w:t>
      </w:r>
      <w:r w:rsidR="00CC7746">
        <w:fldChar w:fldCharType="begin"/>
      </w:r>
      <w:r w:rsidR="00CC7746">
        <w:instrText xml:space="preserve"> REF _Ref178013865 \h </w:instrText>
      </w:r>
      <w:r w:rsidR="00CC7746">
        <w:fldChar w:fldCharType="separate"/>
      </w:r>
      <w:r w:rsidR="00CC7746">
        <w:t xml:space="preserve">Figure </w:t>
      </w:r>
      <w:r w:rsidR="00CC7746">
        <w:rPr>
          <w:noProof/>
        </w:rPr>
        <w:t>6</w:t>
      </w:r>
      <w:r w:rsidR="00CC7746">
        <w:fldChar w:fldCharType="end"/>
      </w:r>
      <w:r w:rsidR="00CC7746">
        <w:t xml:space="preserve"> </w:t>
      </w:r>
      <w:r w:rsidR="00F27A31">
        <w:rPr>
          <w:rFonts w:eastAsia="Times New Roman" w:cs="Times New Roman"/>
          <w:kern w:val="0"/>
          <w:szCs w:val="24"/>
          <w14:ligatures w14:val="none"/>
        </w:rPr>
        <w:t>right</w:t>
      </w:r>
      <w:r w:rsidR="00F27A31" w:rsidRPr="00041FD1">
        <w:rPr>
          <w:rFonts w:eastAsia="Times New Roman" w:cs="Times New Roman"/>
          <w:kern w:val="0"/>
          <w:szCs w:val="24"/>
          <w14:ligatures w14:val="none"/>
        </w:rPr>
        <w:t xml:space="preserve"> illustrates the </w:t>
      </w:r>
      <w:r w:rsidR="00F27A31">
        <w:rPr>
          <w:rFonts w:eastAsia="Times New Roman" w:cs="Times New Roman"/>
          <w:kern w:val="0"/>
          <w:szCs w:val="24"/>
          <w14:ligatures w14:val="none"/>
        </w:rPr>
        <w:t xml:space="preserve">cumulative </w:t>
      </w:r>
      <w:r w:rsidR="00F27A31" w:rsidRPr="00041FD1">
        <w:rPr>
          <w:rFonts w:eastAsia="Times New Roman" w:cs="Times New Roman"/>
          <w:kern w:val="0"/>
          <w:szCs w:val="24"/>
          <w14:ligatures w14:val="none"/>
        </w:rPr>
        <w:t>final</w:t>
      </w:r>
      <w:r w:rsidR="00F27A31">
        <w:rPr>
          <w:rFonts w:eastAsia="Times New Roman" w:cs="Times New Roman"/>
          <w:kern w:val="0"/>
          <w:szCs w:val="24"/>
          <w14:ligatures w14:val="none"/>
        </w:rPr>
        <w:t xml:space="preserve"> assessment technical module</w:t>
      </w:r>
      <w:r w:rsidR="00F27A31" w:rsidRPr="00041FD1">
        <w:rPr>
          <w:rFonts w:eastAsia="Times New Roman" w:cs="Times New Roman"/>
          <w:kern w:val="0"/>
          <w:szCs w:val="24"/>
          <w14:ligatures w14:val="none"/>
        </w:rPr>
        <w:t xml:space="preserve"> score distributions for Group A and Group B, revealing distinct differences in performance. </w:t>
      </w:r>
      <w:commentRangeStart w:id="33"/>
      <w:r w:rsidR="00F27A31" w:rsidRPr="00041FD1">
        <w:rPr>
          <w:rFonts w:eastAsia="Times New Roman" w:cs="Times New Roman"/>
          <w:kern w:val="0"/>
          <w:szCs w:val="24"/>
          <w14:ligatures w14:val="none"/>
        </w:rPr>
        <w:t>Group A achieved an average score of 61.6, with a wide range of scores stretching from approximately 35 to 90 percent. The distribution for Group A is skewed towards higher scores, as indicated by an upper quartile that is substantially larger than the lower quartile, suggesting that a significant number of students scored in the higher score range. In contrast, Group B's average score was notably higher at 73.9, and their score distribution was more balanced, with nearly even upper and lower quartiles, which points to a more uniform distribution of scores across the grou</w:t>
      </w:r>
      <w:commentRangeEnd w:id="33"/>
      <w:r w:rsidR="00F27A31">
        <w:rPr>
          <w:rStyle w:val="CommentReference"/>
        </w:rPr>
        <w:commentReference w:id="33"/>
      </w:r>
      <w:r w:rsidR="00F27A31" w:rsidRPr="00041FD1">
        <w:rPr>
          <w:rFonts w:eastAsia="Times New Roman" w:cs="Times New Roman"/>
          <w:kern w:val="0"/>
          <w:szCs w:val="24"/>
          <w14:ligatures w14:val="none"/>
        </w:rPr>
        <w:t>p.</w:t>
      </w:r>
    </w:p>
    <w:p w14:paraId="0D8ADCB4" w14:textId="4ADEFC43" w:rsidR="00B7309C" w:rsidRDefault="00FD2871" w:rsidP="00B7309C">
      <w:r w:rsidRPr="00F43908">
        <w:rPr>
          <w:noProof/>
        </w:rPr>
        <w:drawing>
          <wp:anchor distT="0" distB="0" distL="114300" distR="114300" simplePos="0" relativeHeight="251663872" behindDoc="0" locked="0" layoutInCell="1" allowOverlap="1" wp14:anchorId="5AFF76F2" wp14:editId="5F72CF15">
            <wp:simplePos x="0" y="0"/>
            <wp:positionH relativeFrom="margin">
              <wp:posOffset>3143250</wp:posOffset>
            </wp:positionH>
            <wp:positionV relativeFrom="paragraph">
              <wp:posOffset>175895</wp:posOffset>
            </wp:positionV>
            <wp:extent cx="2959100" cy="2844800"/>
            <wp:effectExtent l="0" t="0" r="0" b="0"/>
            <wp:wrapThrough wrapText="bothSides">
              <wp:wrapPolygon edited="0">
                <wp:start x="0" y="0"/>
                <wp:lineTo x="0" y="21407"/>
                <wp:lineTo x="21415" y="21407"/>
                <wp:lineTo x="21415" y="0"/>
                <wp:lineTo x="0" y="0"/>
              </wp:wrapPolygon>
            </wp:wrapThrough>
            <wp:docPr id="1648639877"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9877" name="Picture 3" descr="A diagram of a diagram&#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884"/>
                    <a:stretch/>
                  </pic:blipFill>
                  <pic:spPr bwMode="auto">
                    <a:xfrm>
                      <a:off x="0" y="0"/>
                      <a:ext cx="2959100" cy="284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CFF2E" w14:textId="65962704" w:rsidR="00462DD7" w:rsidRDefault="00054A18" w:rsidP="00054A18">
      <w:pPr>
        <w:jc w:val="center"/>
      </w:pPr>
      <w:r>
        <w:rPr>
          <w:noProof/>
        </w:rPr>
        <w:drawing>
          <wp:inline distT="0" distB="0" distL="0" distR="0" wp14:anchorId="7625FCBF" wp14:editId="35ECFB55">
            <wp:extent cx="3017520" cy="2790238"/>
            <wp:effectExtent l="0" t="0" r="0" b="0"/>
            <wp:docPr id="86458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0" cy="2790238"/>
                    </a:xfrm>
                    <a:prstGeom prst="rect">
                      <a:avLst/>
                    </a:prstGeom>
                    <a:noFill/>
                    <a:ln>
                      <a:noFill/>
                    </a:ln>
                  </pic:spPr>
                </pic:pic>
              </a:graphicData>
            </a:graphic>
          </wp:inline>
        </w:drawing>
      </w:r>
    </w:p>
    <w:p w14:paraId="09B96E54" w14:textId="77777777" w:rsidR="00FD2871" w:rsidRDefault="00FD2871" w:rsidP="00876C01">
      <w:pPr>
        <w:pStyle w:val="Caption"/>
        <w:jc w:val="center"/>
      </w:pPr>
      <w:bookmarkStart w:id="34" w:name="_Ref171511667"/>
    </w:p>
    <w:p w14:paraId="6E3379D2" w14:textId="1FDEBB27" w:rsidR="00FF7B0E" w:rsidRPr="00FF7B0E" w:rsidRDefault="00FF7B0E" w:rsidP="00876C01">
      <w:pPr>
        <w:pStyle w:val="Caption"/>
        <w:jc w:val="center"/>
      </w:pPr>
      <w:bookmarkStart w:id="35" w:name="_Ref178013865"/>
      <w:r>
        <w:t xml:space="preserve">Figure </w:t>
      </w:r>
      <w:r w:rsidR="00CC7746">
        <w:fldChar w:fldCharType="begin"/>
      </w:r>
      <w:r w:rsidR="00CC7746">
        <w:instrText xml:space="preserve"> SEQ Figure \* ARABIC </w:instrText>
      </w:r>
      <w:r w:rsidR="00CC7746">
        <w:fldChar w:fldCharType="separate"/>
      </w:r>
      <w:r w:rsidR="00CC7746">
        <w:rPr>
          <w:noProof/>
        </w:rPr>
        <w:t>6</w:t>
      </w:r>
      <w:r w:rsidR="00CC7746">
        <w:rPr>
          <w:noProof/>
        </w:rPr>
        <w:fldChar w:fldCharType="end"/>
      </w:r>
      <w:bookmarkEnd w:id="34"/>
      <w:bookmarkEnd w:id="35"/>
      <w:r>
        <w:t xml:space="preserve">: </w:t>
      </w:r>
      <w:r w:rsidRPr="00D807A1">
        <w:t xml:space="preserve">Final Assessment </w:t>
      </w:r>
      <w:r w:rsidR="00985112">
        <w:t xml:space="preserve">Technical Quiz </w:t>
      </w:r>
      <w:r w:rsidRPr="00D807A1">
        <w:t>Scores by Modul</w:t>
      </w:r>
      <w:r w:rsidR="00876C01">
        <w:t>e</w:t>
      </w:r>
      <w:r w:rsidR="00985112">
        <w:t xml:space="preserve"> (left) and Cumulative (right)</w:t>
      </w:r>
    </w:p>
    <w:p w14:paraId="166E1C5C" w14:textId="77777777" w:rsidR="00961ABB" w:rsidRDefault="00961ABB" w:rsidP="00DD7493">
      <w:pPr>
        <w:rPr>
          <w:ins w:id="36" w:author="Rovey, Joshua Lucas [2]" w:date="2024-07-25T15:30:00Z"/>
          <w:rFonts w:eastAsia="Times New Roman" w:cs="Times New Roman"/>
          <w:kern w:val="0"/>
          <w:szCs w:val="24"/>
          <w14:ligatures w14:val="none"/>
        </w:rPr>
      </w:pPr>
    </w:p>
    <w:p w14:paraId="7EB9B63B" w14:textId="45B4FDD7" w:rsidR="003E7225" w:rsidRDefault="00FF7B0E" w:rsidP="00DD7493">
      <w:pPr>
        <w:rPr>
          <w:ins w:id="37" w:author="Rovey, Joshua Lucas" w:date="2024-09-24T13:39:00Z" w16du:dateUtc="2024-09-24T18:39:00Z"/>
          <w:rFonts w:eastAsia="Times New Roman" w:cs="Times New Roman"/>
          <w:kern w:val="0"/>
          <w:szCs w:val="24"/>
          <w14:ligatures w14:val="none"/>
        </w:rPr>
      </w:pPr>
      <w:r>
        <w:rPr>
          <w:rFonts w:eastAsia="Times New Roman" w:cs="Times New Roman"/>
          <w:kern w:val="0"/>
          <w:szCs w:val="24"/>
          <w14:ligatures w14:val="none"/>
        </w:rPr>
        <w:lastRenderedPageBreak/>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DD7493">
        <w:rPr>
          <w:rFonts w:eastAsia="Times New Roman" w:cs="Times New Roman"/>
          <w:kern w:val="0"/>
          <w:szCs w:val="24"/>
          <w14:ligatures w14:val="none"/>
        </w:rPr>
        <w:t xml:space="preserve">shows the interest and self-efficacy survey results.  </w:t>
      </w:r>
      <w:r w:rsidR="00E04F64">
        <w:rPr>
          <w:rFonts w:eastAsia="Times New Roman" w:cs="Times New Roman"/>
          <w:kern w:val="0"/>
          <w:szCs w:val="24"/>
          <w14:ligatures w14:val="none"/>
        </w:rPr>
        <w:t xml:space="preserve">The same </w:t>
      </w:r>
      <w:r w:rsidR="003E7225">
        <w:rPr>
          <w:rFonts w:eastAsia="Times New Roman" w:cs="Times New Roman"/>
          <w:kern w:val="0"/>
          <w:szCs w:val="24"/>
          <w14:ligatures w14:val="none"/>
        </w:rPr>
        <w:t>h</w:t>
      </w:r>
      <w:r w:rsidR="00E04F64">
        <w:rPr>
          <w:rFonts w:eastAsia="Times New Roman" w:cs="Times New Roman"/>
          <w:kern w:val="0"/>
          <w:szCs w:val="24"/>
          <w14:ligatures w14:val="none"/>
        </w:rPr>
        <w:t>ypothesis testing</w:t>
      </w:r>
      <w:r w:rsidR="003E7225">
        <w:rPr>
          <w:rFonts w:eastAsia="Times New Roman" w:cs="Times New Roman"/>
          <w:kern w:val="0"/>
          <w:szCs w:val="24"/>
          <w14:ligatures w14:val="none"/>
        </w:rPr>
        <w:t xml:space="preserve"> was employed for this cumulative assessment to determine significant differences between groups</w:t>
      </w:r>
      <w:r w:rsidR="007F1AD9">
        <w:rPr>
          <w:rFonts w:eastAsia="Times New Roman" w:cs="Times New Roman"/>
          <w:kern w:val="0"/>
          <w:szCs w:val="24"/>
          <w14:ligatures w14:val="none"/>
        </w:rPr>
        <w:t xml:space="preserve"> </w:t>
      </w:r>
      <w:r w:rsidR="00E04F64">
        <w:rPr>
          <w:rFonts w:eastAsia="Times New Roman" w:cs="Times New Roman"/>
          <w:kern w:val="0"/>
          <w:szCs w:val="24"/>
          <w14:ligatures w14:val="none"/>
        </w:rPr>
        <w:t xml:space="preserve">and </w:t>
      </w:r>
      <w:r w:rsidR="003E7225">
        <w:rPr>
          <w:rFonts w:eastAsia="Times New Roman" w:cs="Times New Roman"/>
          <w:kern w:val="0"/>
          <w:szCs w:val="24"/>
          <w14:ligatures w14:val="none"/>
        </w:rPr>
        <w:t>those results are</w:t>
      </w:r>
      <w:r w:rsidR="00E04F64">
        <w:rPr>
          <w:rFonts w:eastAsia="Times New Roman" w:cs="Times New Roman"/>
          <w:kern w:val="0"/>
          <w:szCs w:val="24"/>
          <w14:ligatures w14:val="none"/>
        </w:rPr>
        <w:t xml:space="preserve"> reported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_Ref171507776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Table </w:t>
      </w:r>
      <w:r w:rsidR="00985112">
        <w:rPr>
          <w:noProof/>
        </w:rPr>
        <w:t>6</w:t>
      </w:r>
      <w:r w:rsidR="007F1AD9">
        <w:rPr>
          <w:rFonts w:eastAsia="Times New Roman" w:cs="Times New Roman"/>
          <w:kern w:val="0"/>
          <w:szCs w:val="24"/>
          <w14:ligatures w14:val="none"/>
        </w:rPr>
        <w:fldChar w:fldCharType="end"/>
      </w:r>
      <w:r w:rsidR="00E04F64">
        <w:rPr>
          <w:rFonts w:eastAsia="Times New Roman" w:cs="Times New Roman"/>
          <w:kern w:val="0"/>
          <w:szCs w:val="24"/>
          <w14:ligatures w14:val="none"/>
        </w:rPr>
        <w:t xml:space="preserve">.  </w:t>
      </w:r>
      <w:r w:rsidR="00DD7493" w:rsidRPr="00041FD1">
        <w:rPr>
          <w:rFonts w:eastAsia="Times New Roman" w:cs="Times New Roman"/>
          <w:kern w:val="0"/>
          <w:szCs w:val="24"/>
          <w14:ligatures w14:val="none"/>
        </w:rPr>
        <w:t xml:space="preserve">Group A </w:t>
      </w:r>
      <w:r w:rsidR="00DD7493">
        <w:rPr>
          <w:rFonts w:eastAsia="Times New Roman" w:cs="Times New Roman"/>
          <w:kern w:val="0"/>
          <w:szCs w:val="24"/>
          <w14:ligatures w14:val="none"/>
        </w:rPr>
        <w:t>reported</w:t>
      </w:r>
      <w:r w:rsidR="00DD7493" w:rsidRPr="00041FD1">
        <w:rPr>
          <w:rFonts w:eastAsia="Times New Roman" w:cs="Times New Roman"/>
          <w:kern w:val="0"/>
          <w:szCs w:val="24"/>
          <w14:ligatures w14:val="none"/>
        </w:rPr>
        <w:t xml:space="preserve"> </w:t>
      </w:r>
      <w:r w:rsidR="00DD7493">
        <w:rPr>
          <w:rFonts w:eastAsia="Times New Roman" w:cs="Times New Roman"/>
          <w:kern w:val="0"/>
          <w:szCs w:val="24"/>
          <w14:ligatures w14:val="none"/>
        </w:rPr>
        <w:t>higher interest, while group B reported higher self-efficacy</w:t>
      </w:r>
      <w:r w:rsidR="00E04F64">
        <w:rPr>
          <w:rFonts w:eastAsia="Times New Roman" w:cs="Times New Roman"/>
          <w:kern w:val="0"/>
          <w:szCs w:val="24"/>
          <w14:ligatures w14:val="none"/>
        </w:rPr>
        <w:t>, and these differences between groups are significant</w:t>
      </w:r>
      <w:r w:rsidR="00DD7493">
        <w:rPr>
          <w:rFonts w:eastAsia="Times New Roman" w:cs="Times New Roman"/>
          <w:kern w:val="0"/>
          <w:szCs w:val="24"/>
          <w14:ligatures w14:val="none"/>
        </w:rPr>
        <w:t>.</w:t>
      </w:r>
      <w:r w:rsidR="003E7225">
        <w:rPr>
          <w:rFonts w:eastAsia="Times New Roman" w:cs="Times New Roman"/>
          <w:kern w:val="0"/>
          <w:szCs w:val="24"/>
          <w14:ligatures w14:val="none"/>
        </w:rPr>
        <w:t xml:space="preserve"> Focusing specifically on interest </w:t>
      </w:r>
      <w:r w:rsidR="00360C26">
        <w:rPr>
          <w:rFonts w:eastAsia="Times New Roman" w:cs="Times New Roman"/>
          <w:kern w:val="0"/>
          <w:szCs w:val="24"/>
          <w14:ligatures w14:val="none"/>
        </w:rPr>
        <w:t>surveys</w:t>
      </w:r>
      <w:r w:rsidR="003E7225">
        <w:rPr>
          <w:rFonts w:eastAsia="Times New Roman" w:cs="Times New Roman"/>
          <w:kern w:val="0"/>
          <w:szCs w:val="24"/>
          <w14:ligatures w14:val="none"/>
        </w:rPr>
        <w:t xml:space="preserve">, </w:t>
      </w:r>
      <w:r w:rsidR="005F1E72">
        <w:rPr>
          <w:rFonts w:eastAsia="Times New Roman" w:cs="Times New Roman"/>
          <w:kern w:val="0"/>
          <w:szCs w:val="24"/>
          <w14:ligatures w14:val="none"/>
        </w:rPr>
        <w:t xml:space="preserve">group A reported </w:t>
      </w:r>
      <w:r w:rsidR="005F1E72" w:rsidRPr="00041FD1">
        <w:rPr>
          <w:rFonts w:eastAsia="Times New Roman" w:cs="Times New Roman"/>
          <w:kern w:val="0"/>
          <w:szCs w:val="24"/>
          <w14:ligatures w14:val="none"/>
        </w:rPr>
        <w:t>a broader score range, from 3 to 5, with a mean of 4.17. The upper quartile was larger than the lower quartile, reflecting that more students reported higher levels of interest. Group B's interest scores ranged from 3 to 4, with a lower mean of 3.59, and a larger lower quartile compared to the upper quartile, suggesting that a greater number of students reported lower levels of interest.</w:t>
      </w:r>
      <w:r w:rsidR="005F1E72">
        <w:rPr>
          <w:rFonts w:eastAsia="Times New Roman" w:cs="Times New Roman"/>
          <w:kern w:val="0"/>
          <w:szCs w:val="24"/>
          <w14:ligatures w14:val="none"/>
        </w:rPr>
        <w:t xml:space="preserve">  </w:t>
      </w:r>
      <w:r w:rsidR="003E7225">
        <w:rPr>
          <w:rFonts w:eastAsia="Times New Roman" w:cs="Times New Roman"/>
          <w:kern w:val="0"/>
          <w:szCs w:val="24"/>
          <w14:ligatures w14:val="none"/>
        </w:rPr>
        <w:t>Group B reported no change in interest through</w:t>
      </w:r>
      <w:r w:rsidR="00360C26">
        <w:rPr>
          <w:rFonts w:eastAsia="Times New Roman" w:cs="Times New Roman"/>
          <w:kern w:val="0"/>
          <w:szCs w:val="24"/>
          <w14:ligatures w14:val="none"/>
        </w:rPr>
        <w:t>out</w:t>
      </w:r>
      <w:r w:rsidR="003E7225">
        <w:rPr>
          <w:rFonts w:eastAsia="Times New Roman" w:cs="Times New Roman"/>
          <w:kern w:val="0"/>
          <w:szCs w:val="24"/>
          <w14:ligatures w14:val="none"/>
        </w:rPr>
        <w:t xml:space="preserve"> the course and reported the same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interest level at the final</w:t>
      </w:r>
      <w:r w:rsidR="00360C26">
        <w:rPr>
          <w:rFonts w:eastAsia="Times New Roman" w:cs="Times New Roman"/>
          <w:kern w:val="0"/>
          <w:szCs w:val="24"/>
          <w14:ligatures w14:val="none"/>
        </w:rPr>
        <w:t>, 3.59</w:t>
      </w:r>
      <w:r w:rsidR="003E7225">
        <w:rPr>
          <w:rFonts w:eastAsia="Times New Roman" w:cs="Times New Roman"/>
          <w:kern w:val="0"/>
          <w:szCs w:val="24"/>
          <w14:ligatures w14:val="none"/>
        </w:rPr>
        <w:t xml:space="preserve">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3E7225">
        <w:rPr>
          <w:rFonts w:eastAsia="Times New Roman" w:cs="Times New Roman"/>
          <w:kern w:val="0"/>
          <w:szCs w:val="24"/>
          <w14:ligatures w14:val="none"/>
        </w:rPr>
        <w:t>as at the mid- and pre-content assessments</w:t>
      </w:r>
      <w:r w:rsidR="00360C26">
        <w:rPr>
          <w:rFonts w:eastAsia="Times New Roman" w:cs="Times New Roman"/>
          <w:kern w:val="0"/>
          <w:szCs w:val="24"/>
          <w14:ligatures w14:val="none"/>
        </w:rPr>
        <w:t>, 3.57 and 3.51</w:t>
      </w:r>
      <w:r w:rsidR="00702325">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702325">
        <w:rPr>
          <w:rFonts w:eastAsia="Times New Roman" w:cs="Times New Roman"/>
          <w:kern w:val="0"/>
          <w:szCs w:val="24"/>
          <w14:ligatures w14:val="none"/>
        </w:rPr>
        <w:t>)</w:t>
      </w:r>
      <w:r w:rsidR="00360C26">
        <w:rPr>
          <w:rFonts w:eastAsia="Times New Roman" w:cs="Times New Roman"/>
          <w:kern w:val="0"/>
          <w:szCs w:val="24"/>
          <w14:ligatures w14:val="none"/>
        </w:rPr>
        <w:t>, respectively</w:t>
      </w:r>
      <w:r w:rsidR="003E7225">
        <w:rPr>
          <w:rFonts w:eastAsia="Times New Roman" w:cs="Times New Roman"/>
          <w:kern w:val="0"/>
          <w:szCs w:val="24"/>
          <w14:ligatures w14:val="none"/>
        </w:rPr>
        <w:t xml:space="preserve">. </w:t>
      </w:r>
      <w:r w:rsidR="00360C26">
        <w:rPr>
          <w:rFonts w:eastAsia="Times New Roman" w:cs="Times New Roman"/>
          <w:kern w:val="0"/>
          <w:szCs w:val="24"/>
          <w14:ligatures w14:val="none"/>
        </w:rPr>
        <w:t>On the final assessment, g</w:t>
      </w:r>
      <w:r w:rsidR="003E7225">
        <w:rPr>
          <w:rFonts w:eastAsia="Times New Roman" w:cs="Times New Roman"/>
          <w:kern w:val="0"/>
          <w:szCs w:val="24"/>
          <w14:ligatures w14:val="none"/>
        </w:rPr>
        <w:t>roup A reported a return to their pre-content interest level. Group A’s average final interest level is 4.17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3E7225">
        <w:rPr>
          <w:rFonts w:eastAsia="Times New Roman" w:cs="Times New Roman"/>
          <w:kern w:val="0"/>
          <w:szCs w:val="24"/>
          <w14:ligatures w14:val="none"/>
        </w:rPr>
        <w:t>) and is the same as the pre-content level</w:t>
      </w:r>
      <w:r w:rsidR="00360C26">
        <w:rPr>
          <w:rFonts w:eastAsia="Times New Roman" w:cs="Times New Roman"/>
          <w:kern w:val="0"/>
          <w:szCs w:val="24"/>
          <w14:ligatures w14:val="none"/>
        </w:rPr>
        <w:t>, 4.17</w:t>
      </w:r>
      <w:r w:rsidR="003E7225">
        <w:rPr>
          <w:rFonts w:eastAsia="Times New Roman" w:cs="Times New Roman"/>
          <w:kern w:val="0"/>
          <w:szCs w:val="24"/>
          <w14:ligatures w14:val="none"/>
        </w:rPr>
        <w:t xml:space="preserve"> </w:t>
      </w:r>
      <w:r w:rsidR="007F1AD9">
        <w:rPr>
          <w:rFonts w:eastAsia="Times New Roman" w:cs="Times New Roman"/>
          <w:kern w:val="0"/>
          <w:szCs w:val="24"/>
          <w14:ligatures w14:val="none"/>
        </w:rPr>
        <w:t>(</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 xml:space="preserve">).  This is an increase from the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mid-content interest level of 3.46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w:t>
      </w:r>
    </w:p>
    <w:p w14:paraId="0679CA78" w14:textId="77777777" w:rsidR="00560341" w:rsidRDefault="00560341" w:rsidP="00DD7493">
      <w:pPr>
        <w:rPr>
          <w:rFonts w:eastAsia="Times New Roman" w:cs="Times New Roman"/>
          <w:kern w:val="0"/>
          <w:szCs w:val="24"/>
          <w14:ligatures w14:val="none"/>
        </w:rPr>
      </w:pPr>
    </w:p>
    <w:p w14:paraId="0148E3CB" w14:textId="79E685ED" w:rsidR="00FD2871" w:rsidRDefault="00FD2871" w:rsidP="00945938">
      <w:pPr>
        <w:jc w:val="center"/>
      </w:pPr>
      <w:r w:rsidRPr="00F43908">
        <w:rPr>
          <w:noProof/>
        </w:rPr>
        <w:drawing>
          <wp:inline distT="0" distB="0" distL="0" distR="0" wp14:anchorId="33971636" wp14:editId="237E0E08">
            <wp:extent cx="2838450" cy="2691765"/>
            <wp:effectExtent l="0" t="0" r="0" b="0"/>
            <wp:docPr id="114948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244"/>
                    <a:stretch/>
                  </pic:blipFill>
                  <pic:spPr bwMode="auto">
                    <a:xfrm>
                      <a:off x="0" y="0"/>
                      <a:ext cx="2838450" cy="2691765"/>
                    </a:xfrm>
                    <a:prstGeom prst="rect">
                      <a:avLst/>
                    </a:prstGeom>
                    <a:noFill/>
                    <a:ln>
                      <a:noFill/>
                    </a:ln>
                    <a:extLst>
                      <a:ext uri="{53640926-AAD7-44D8-BBD7-CCE9431645EC}">
                        <a14:shadowObscured xmlns:a14="http://schemas.microsoft.com/office/drawing/2010/main"/>
                      </a:ext>
                    </a:extLst>
                  </pic:spPr>
                </pic:pic>
              </a:graphicData>
            </a:graphic>
          </wp:inline>
        </w:drawing>
      </w:r>
      <w:bookmarkStart w:id="38" w:name="_Ref171507742"/>
    </w:p>
    <w:p w14:paraId="34989A64" w14:textId="508133EE" w:rsidR="00E04F64" w:rsidRDefault="00811BDE" w:rsidP="00811BDE">
      <w:pPr>
        <w:pStyle w:val="Caption"/>
        <w:jc w:val="center"/>
      </w:pPr>
      <w:r>
        <w:t xml:space="preserve">Figure </w:t>
      </w:r>
      <w:r w:rsidR="00CC7746">
        <w:fldChar w:fldCharType="begin"/>
      </w:r>
      <w:r w:rsidR="00CC7746">
        <w:instrText xml:space="preserve"> SEQ Figure \* ARABIC </w:instrText>
      </w:r>
      <w:r w:rsidR="00CC7746">
        <w:fldChar w:fldCharType="separate"/>
      </w:r>
      <w:r w:rsidR="00CC7746">
        <w:rPr>
          <w:noProof/>
        </w:rPr>
        <w:t>7</w:t>
      </w:r>
      <w:r w:rsidR="00CC7746">
        <w:rPr>
          <w:noProof/>
        </w:rPr>
        <w:fldChar w:fldCharType="end"/>
      </w:r>
      <w:bookmarkEnd w:id="38"/>
      <w:r>
        <w:t xml:space="preserve">: </w:t>
      </w:r>
      <w:r w:rsidRPr="002C5C32">
        <w:t xml:space="preserve">Final Assessment Results from Interest </w:t>
      </w:r>
      <w:r w:rsidR="00560341">
        <w:t>(5-pt s</w:t>
      </w:r>
      <w:commentRangeStart w:id="39"/>
      <w:r w:rsidR="00560341">
        <w:t xml:space="preserve">cale) </w:t>
      </w:r>
      <w:r w:rsidRPr="002C5C32">
        <w:t>an</w:t>
      </w:r>
      <w:commentRangeEnd w:id="39"/>
      <w:r w:rsidR="00F124A6">
        <w:rPr>
          <w:rStyle w:val="CommentReference"/>
          <w:b w:val="0"/>
          <w:iCs w:val="0"/>
        </w:rPr>
        <w:commentReference w:id="39"/>
      </w:r>
      <w:r w:rsidRPr="002C5C32">
        <w:t>d Self-Effi</w:t>
      </w:r>
      <w:commentRangeStart w:id="40"/>
      <w:r w:rsidRPr="002C5C32">
        <w:t xml:space="preserve">cacy </w:t>
      </w:r>
      <w:r w:rsidR="00560341">
        <w:t xml:space="preserve">(7-pt scale) </w:t>
      </w:r>
      <w:r w:rsidRPr="002C5C32">
        <w:t>Surve</w:t>
      </w:r>
      <w:commentRangeEnd w:id="40"/>
      <w:r w:rsidR="00961ABB">
        <w:rPr>
          <w:rStyle w:val="CommentReference"/>
          <w:b w:val="0"/>
          <w:iCs w:val="0"/>
        </w:rPr>
        <w:commentReference w:id="40"/>
      </w:r>
      <w:r w:rsidRPr="002C5C32">
        <w:t xml:space="preserve">ys </w:t>
      </w:r>
    </w:p>
    <w:p w14:paraId="6972BDD7" w14:textId="120848CD" w:rsidR="00E04F64" w:rsidRDefault="00E04F64" w:rsidP="00694181">
      <w:pPr>
        <w:pStyle w:val="Caption"/>
        <w:jc w:val="center"/>
      </w:pPr>
    </w:p>
    <w:p w14:paraId="49FA0B88" w14:textId="6A968288" w:rsidR="00E04F64" w:rsidRDefault="00811BDE" w:rsidP="00811BDE">
      <w:pPr>
        <w:pStyle w:val="Caption"/>
        <w:jc w:val="center"/>
        <w:rPr>
          <w:rFonts w:cs="Times New Roman"/>
          <w:bCs/>
          <w:iCs w:val="0"/>
          <w:szCs w:val="24"/>
        </w:rPr>
      </w:pPr>
      <w:bookmarkStart w:id="41" w:name="_Ref171507776"/>
      <w:r>
        <w:t xml:space="preserve">Table </w:t>
      </w:r>
      <w:r w:rsidR="00985112">
        <w:fldChar w:fldCharType="begin"/>
      </w:r>
      <w:r w:rsidR="00985112">
        <w:instrText xml:space="preserve"> SEQ Table \* ARABIC </w:instrText>
      </w:r>
      <w:r w:rsidR="00985112">
        <w:fldChar w:fldCharType="separate"/>
      </w:r>
      <w:r w:rsidR="00985112">
        <w:rPr>
          <w:noProof/>
        </w:rPr>
        <w:t>6</w:t>
      </w:r>
      <w:r w:rsidR="00985112">
        <w:rPr>
          <w:noProof/>
        </w:rPr>
        <w:fldChar w:fldCharType="end"/>
      </w:r>
      <w:bookmarkEnd w:id="41"/>
      <w:r w:rsidRPr="001219A8">
        <w:rPr>
          <w:rFonts w:cs="Times New Roman"/>
          <w:bCs/>
          <w:iCs w:val="0"/>
          <w:szCs w:val="24"/>
        </w:rPr>
        <w:t xml:space="preserve">: </w:t>
      </w:r>
      <w:r>
        <w:rPr>
          <w:rFonts w:cs="Times New Roman"/>
          <w:bCs/>
          <w:iCs w:val="0"/>
          <w:szCs w:val="24"/>
        </w:rPr>
        <w:t xml:space="preserve">Final Assessment </w:t>
      </w:r>
      <w:r w:rsidRPr="001219A8">
        <w:rPr>
          <w:rFonts w:cs="Times New Roman"/>
          <w:bCs/>
          <w:iCs w:val="0"/>
          <w:szCs w:val="24"/>
        </w:rPr>
        <w:t>Score</w:t>
      </w:r>
      <w:r w:rsidRPr="006843AE">
        <w:rPr>
          <w:rFonts w:cs="Times New Roman"/>
          <w:bCs/>
          <w:iCs w:val="0"/>
          <w:szCs w:val="24"/>
        </w:rPr>
        <w:t xml:space="preserve"> Compariso</w:t>
      </w:r>
      <w:commentRangeStart w:id="42"/>
      <w:r w:rsidRPr="006843AE">
        <w:rPr>
          <w:rFonts w:cs="Times New Roman"/>
          <w:bCs/>
          <w:iCs w:val="0"/>
          <w:szCs w:val="24"/>
        </w:rPr>
        <w:t xml:space="preserve">n Hypothesis </w:t>
      </w:r>
      <w:commentRangeEnd w:id="42"/>
      <w:r>
        <w:rPr>
          <w:rStyle w:val="CommentReference"/>
          <w:b w:val="0"/>
          <w:iCs w:val="0"/>
        </w:rPr>
        <w:commentReference w:id="42"/>
      </w:r>
      <w:r w:rsidRPr="006843AE">
        <w:rPr>
          <w:rFonts w:cs="Times New Roman"/>
          <w:bCs/>
          <w:iCs w:val="0"/>
          <w:szCs w:val="24"/>
        </w:rPr>
        <w:t>Results</w:t>
      </w:r>
    </w:p>
    <w:tbl>
      <w:tblPr>
        <w:tblStyle w:val="TableGrid"/>
        <w:tblW w:w="0" w:type="auto"/>
        <w:jc w:val="center"/>
        <w:tblLook w:val="04A0" w:firstRow="1" w:lastRow="0" w:firstColumn="1" w:lastColumn="0" w:noHBand="0" w:noVBand="1"/>
      </w:tblPr>
      <w:tblGrid>
        <w:gridCol w:w="1790"/>
        <w:gridCol w:w="1252"/>
        <w:gridCol w:w="1268"/>
      </w:tblGrid>
      <w:tr w:rsidR="00E04F64" w14:paraId="488D3861" w14:textId="77777777" w:rsidTr="008E6085">
        <w:trPr>
          <w:jc w:val="center"/>
        </w:trPr>
        <w:tc>
          <w:tcPr>
            <w:tcW w:w="1790" w:type="dxa"/>
          </w:tcPr>
          <w:p w14:paraId="47066F75" w14:textId="77777777" w:rsidR="00E04F64" w:rsidRDefault="00E04F64" w:rsidP="008E6085">
            <w:r w:rsidRPr="00CB45D8">
              <w:rPr>
                <w:rFonts w:eastAsia="Times New Roman" w:cs="Times New Roman"/>
                <w:b/>
                <w:bCs/>
                <w:kern w:val="0"/>
                <w:szCs w:val="24"/>
                <w14:ligatures w14:val="none"/>
              </w:rPr>
              <w:t>Module/Survey</w:t>
            </w:r>
          </w:p>
        </w:tc>
        <w:tc>
          <w:tcPr>
            <w:tcW w:w="1252" w:type="dxa"/>
          </w:tcPr>
          <w:p w14:paraId="5CEEC214" w14:textId="77777777" w:rsidR="00E04F64" w:rsidRDefault="00E04F64" w:rsidP="008E6085">
            <w:r w:rsidRPr="00CB45D8">
              <w:rPr>
                <w:rFonts w:eastAsia="Times New Roman" w:cs="Times New Roman"/>
                <w:b/>
                <w:bCs/>
                <w:kern w:val="0"/>
                <w:szCs w:val="24"/>
                <w14:ligatures w14:val="none"/>
              </w:rPr>
              <w:t>P-value</w:t>
            </w:r>
          </w:p>
        </w:tc>
        <w:tc>
          <w:tcPr>
            <w:tcW w:w="1268" w:type="dxa"/>
          </w:tcPr>
          <w:p w14:paraId="4E986CA8" w14:textId="77777777" w:rsidR="00E04F64" w:rsidRDefault="00E04F64" w:rsidP="008E6085">
            <w:r>
              <w:rPr>
                <w:rFonts w:eastAsia="Times New Roman" w:cs="Times New Roman"/>
                <w:b/>
                <w:bCs/>
                <w:kern w:val="0"/>
                <w:szCs w:val="24"/>
                <w14:ligatures w14:val="none"/>
              </w:rPr>
              <w:t>Reject Null</w:t>
            </w:r>
          </w:p>
        </w:tc>
      </w:tr>
      <w:tr w:rsidR="00E04F64" w14:paraId="44FCB7F8" w14:textId="77777777" w:rsidTr="008E6085">
        <w:trPr>
          <w:jc w:val="center"/>
        </w:trPr>
        <w:tc>
          <w:tcPr>
            <w:tcW w:w="1790" w:type="dxa"/>
          </w:tcPr>
          <w:p w14:paraId="6CB8C8C9" w14:textId="77777777" w:rsidR="00E04F64" w:rsidRDefault="00E04F64" w:rsidP="008E6085">
            <w:r w:rsidRPr="00CB45D8">
              <w:rPr>
                <w:rFonts w:eastAsia="Times New Roman" w:cs="Times New Roman"/>
                <w:b/>
                <w:bCs/>
                <w:kern w:val="0"/>
                <w:szCs w:val="24"/>
                <w14:ligatures w14:val="none"/>
              </w:rPr>
              <w:t xml:space="preserve">Interest </w:t>
            </w:r>
          </w:p>
        </w:tc>
        <w:tc>
          <w:tcPr>
            <w:tcW w:w="1252" w:type="dxa"/>
          </w:tcPr>
          <w:p w14:paraId="07FBC846" w14:textId="77777777" w:rsidR="00E04F64" w:rsidRDefault="00E04F64" w:rsidP="008E6085">
            <w:r>
              <w:rPr>
                <w:rFonts w:eastAsia="Times New Roman" w:cs="Times New Roman"/>
                <w:kern w:val="0"/>
                <w:szCs w:val="24"/>
                <w14:ligatures w14:val="none"/>
              </w:rPr>
              <w:t>1</w:t>
            </w:r>
            <w:r w:rsidRPr="006E2E89">
              <w:rPr>
                <w:rFonts w:eastAsia="Times New Roman" w:cs="Times New Roman"/>
                <w:kern w:val="0"/>
                <w:szCs w:val="24"/>
                <w14:ligatures w14:val="none"/>
              </w:rPr>
              <w:t>.</w:t>
            </w:r>
            <w:r>
              <w:rPr>
                <w:rFonts w:eastAsia="Times New Roman" w:cs="Times New Roman"/>
                <w:kern w:val="0"/>
                <w:szCs w:val="24"/>
                <w14:ligatures w14:val="none"/>
              </w:rPr>
              <w:t>1</w:t>
            </w:r>
            <w:r w:rsidRPr="006E2E89">
              <w:rPr>
                <w:rFonts w:eastAsia="Times New Roman" w:cs="Times New Roman"/>
                <w:kern w:val="0"/>
                <w:szCs w:val="24"/>
                <w14:ligatures w14:val="none"/>
              </w:rPr>
              <w:t>e-</w:t>
            </w:r>
            <w:r>
              <w:rPr>
                <w:rFonts w:eastAsia="Times New Roman" w:cs="Times New Roman"/>
                <w:kern w:val="0"/>
                <w:szCs w:val="24"/>
                <w14:ligatures w14:val="none"/>
              </w:rPr>
              <w:t>13</w:t>
            </w:r>
          </w:p>
        </w:tc>
        <w:tc>
          <w:tcPr>
            <w:tcW w:w="1268" w:type="dxa"/>
          </w:tcPr>
          <w:p w14:paraId="613EE5A4" w14:textId="77777777" w:rsidR="00E04F64" w:rsidRDefault="00E04F64" w:rsidP="008E6085">
            <w:r w:rsidRPr="006E2E89">
              <w:rPr>
                <w:rFonts w:eastAsia="Times New Roman" w:cs="Times New Roman"/>
                <w:kern w:val="0"/>
                <w:szCs w:val="24"/>
                <w14:ligatures w14:val="none"/>
              </w:rPr>
              <w:t>Yes</w:t>
            </w:r>
          </w:p>
        </w:tc>
      </w:tr>
      <w:tr w:rsidR="00E04F64" w14:paraId="756D91E1" w14:textId="77777777" w:rsidTr="008E6085">
        <w:trPr>
          <w:jc w:val="center"/>
        </w:trPr>
        <w:tc>
          <w:tcPr>
            <w:tcW w:w="1790" w:type="dxa"/>
          </w:tcPr>
          <w:p w14:paraId="2E2A7472" w14:textId="77777777" w:rsidR="00E04F64" w:rsidRDefault="00E04F64" w:rsidP="008E6085">
            <w:r w:rsidRPr="00CB45D8">
              <w:rPr>
                <w:rFonts w:eastAsia="Times New Roman" w:cs="Times New Roman"/>
                <w:b/>
                <w:bCs/>
                <w:kern w:val="0"/>
                <w:szCs w:val="24"/>
                <w14:ligatures w14:val="none"/>
              </w:rPr>
              <w:t xml:space="preserve">Self-Efficacy </w:t>
            </w:r>
          </w:p>
        </w:tc>
        <w:tc>
          <w:tcPr>
            <w:tcW w:w="1252" w:type="dxa"/>
          </w:tcPr>
          <w:p w14:paraId="2DC1FA9A" w14:textId="77777777" w:rsidR="00E04F64" w:rsidRDefault="00E04F64" w:rsidP="008E6085">
            <w:r>
              <w:rPr>
                <w:rFonts w:eastAsia="Times New Roman" w:cs="Times New Roman"/>
                <w:kern w:val="0"/>
                <w:szCs w:val="24"/>
                <w14:ligatures w14:val="none"/>
              </w:rPr>
              <w:t>2</w:t>
            </w:r>
            <w:r w:rsidRPr="006E2E89">
              <w:rPr>
                <w:rFonts w:eastAsia="Times New Roman" w:cs="Times New Roman"/>
                <w:kern w:val="0"/>
                <w:szCs w:val="24"/>
                <w14:ligatures w14:val="none"/>
              </w:rPr>
              <w:t>.</w:t>
            </w:r>
            <w:r>
              <w:rPr>
                <w:rFonts w:eastAsia="Times New Roman" w:cs="Times New Roman"/>
                <w:kern w:val="0"/>
                <w:szCs w:val="24"/>
                <w14:ligatures w14:val="none"/>
              </w:rPr>
              <w:t>5</w:t>
            </w:r>
            <w:r w:rsidRPr="006E2E89">
              <w:rPr>
                <w:rFonts w:eastAsia="Times New Roman" w:cs="Times New Roman"/>
                <w:kern w:val="0"/>
                <w:szCs w:val="24"/>
                <w14:ligatures w14:val="none"/>
              </w:rPr>
              <w:t>e-0</w:t>
            </w:r>
            <w:r>
              <w:rPr>
                <w:rFonts w:eastAsia="Times New Roman" w:cs="Times New Roman"/>
                <w:kern w:val="0"/>
                <w:szCs w:val="24"/>
                <w14:ligatures w14:val="none"/>
              </w:rPr>
              <w:t>6</w:t>
            </w:r>
          </w:p>
        </w:tc>
        <w:tc>
          <w:tcPr>
            <w:tcW w:w="1268" w:type="dxa"/>
          </w:tcPr>
          <w:p w14:paraId="05B7C0D6" w14:textId="77777777" w:rsidR="00E04F64" w:rsidRDefault="00E04F64" w:rsidP="008E6085">
            <w:r w:rsidRPr="006E2E89">
              <w:rPr>
                <w:rFonts w:eastAsia="Times New Roman" w:cs="Times New Roman"/>
                <w:kern w:val="0"/>
                <w:szCs w:val="24"/>
                <w14:ligatures w14:val="none"/>
              </w:rPr>
              <w:t>Yes</w:t>
            </w:r>
          </w:p>
        </w:tc>
      </w:tr>
      <w:tr w:rsidR="00E04F64" w14:paraId="60CC30AA" w14:textId="77777777" w:rsidTr="008E6085">
        <w:trPr>
          <w:jc w:val="center"/>
        </w:trPr>
        <w:tc>
          <w:tcPr>
            <w:tcW w:w="1790" w:type="dxa"/>
          </w:tcPr>
          <w:p w14:paraId="0782512A" w14:textId="66E622D0" w:rsidR="00E04F64" w:rsidRDefault="00985112" w:rsidP="008E6085">
            <w:r>
              <w:rPr>
                <w:rFonts w:eastAsia="Times New Roman" w:cs="Times New Roman"/>
                <w:b/>
                <w:bCs/>
                <w:kern w:val="0"/>
                <w:szCs w:val="24"/>
                <w14:ligatures w14:val="none"/>
              </w:rPr>
              <w:t>Technical Quiz Cumulative</w:t>
            </w:r>
          </w:p>
        </w:tc>
        <w:tc>
          <w:tcPr>
            <w:tcW w:w="1252" w:type="dxa"/>
          </w:tcPr>
          <w:p w14:paraId="2D706571" w14:textId="77777777" w:rsidR="00E04F64" w:rsidRDefault="00E04F64" w:rsidP="008E6085">
            <w:r>
              <w:rPr>
                <w:rFonts w:eastAsia="Times New Roman" w:cs="Times New Roman"/>
                <w:kern w:val="0"/>
                <w:szCs w:val="24"/>
                <w14:ligatures w14:val="none"/>
              </w:rPr>
              <w:t>6</w:t>
            </w:r>
            <w:r w:rsidRPr="006E2E89">
              <w:rPr>
                <w:rFonts w:eastAsia="Times New Roman" w:cs="Times New Roman"/>
                <w:kern w:val="0"/>
                <w:szCs w:val="24"/>
                <w14:ligatures w14:val="none"/>
              </w:rPr>
              <w:t>.</w:t>
            </w:r>
            <w:r>
              <w:rPr>
                <w:rFonts w:eastAsia="Times New Roman" w:cs="Times New Roman"/>
                <w:kern w:val="0"/>
                <w:szCs w:val="24"/>
                <w14:ligatures w14:val="none"/>
              </w:rPr>
              <w:t>43</w:t>
            </w:r>
            <w:r w:rsidRPr="006E2E89">
              <w:rPr>
                <w:rFonts w:eastAsia="Times New Roman" w:cs="Times New Roman"/>
                <w:kern w:val="0"/>
                <w:szCs w:val="24"/>
                <w14:ligatures w14:val="none"/>
              </w:rPr>
              <w:t>e-0</w:t>
            </w:r>
            <w:r>
              <w:rPr>
                <w:rFonts w:eastAsia="Times New Roman" w:cs="Times New Roman"/>
                <w:kern w:val="0"/>
                <w:szCs w:val="24"/>
                <w14:ligatures w14:val="none"/>
              </w:rPr>
              <w:t>3</w:t>
            </w:r>
          </w:p>
        </w:tc>
        <w:tc>
          <w:tcPr>
            <w:tcW w:w="1268" w:type="dxa"/>
          </w:tcPr>
          <w:p w14:paraId="4BF067D5" w14:textId="77777777" w:rsidR="00E04F64" w:rsidRDefault="00E04F64" w:rsidP="008E6085">
            <w:r w:rsidRPr="006E2E89">
              <w:rPr>
                <w:rFonts w:eastAsia="Times New Roman" w:cs="Times New Roman"/>
                <w:kern w:val="0"/>
                <w:szCs w:val="24"/>
                <w14:ligatures w14:val="none"/>
              </w:rPr>
              <w:t>Yes</w:t>
            </w:r>
          </w:p>
        </w:tc>
      </w:tr>
    </w:tbl>
    <w:p w14:paraId="403FB71F" w14:textId="77777777" w:rsidR="007F1AD9" w:rsidDel="00961ABB" w:rsidRDefault="007F1AD9" w:rsidP="00A16A9F">
      <w:pPr>
        <w:rPr>
          <w:del w:id="43" w:author="Rovey, Joshua Lucas [2]" w:date="2024-07-25T15:35:00Z"/>
          <w:rFonts w:eastAsia="Times New Roman" w:cs="Times New Roman"/>
          <w:kern w:val="0"/>
          <w:szCs w:val="24"/>
          <w14:ligatures w14:val="none"/>
        </w:rPr>
      </w:pPr>
    </w:p>
    <w:p w14:paraId="70A2F9D9" w14:textId="77777777" w:rsidR="007F1AD9" w:rsidRDefault="007F1AD9" w:rsidP="00A16A9F">
      <w:pPr>
        <w:rPr>
          <w:rFonts w:eastAsia="Times New Roman" w:cs="Times New Roman"/>
          <w:kern w:val="0"/>
          <w:szCs w:val="24"/>
          <w14:ligatures w14:val="none"/>
        </w:rPr>
      </w:pPr>
    </w:p>
    <w:p w14:paraId="7B095297" w14:textId="77777777" w:rsidR="00FD2871" w:rsidRPr="001219A8" w:rsidRDefault="00FD2871" w:rsidP="00081A23"/>
    <w:p w14:paraId="5E53AF9B" w14:textId="77777777" w:rsidR="003B6C40" w:rsidRDefault="003B6C40" w:rsidP="003B6C40">
      <w:pPr>
        <w:rPr>
          <w:rFonts w:eastAsia="Times New Roman" w:cs="Times New Roman"/>
          <w:kern w:val="0"/>
          <w:szCs w:val="24"/>
          <w14:ligatures w14:val="none"/>
        </w:rPr>
      </w:pPr>
    </w:p>
    <w:p w14:paraId="4D6FE584" w14:textId="31544EDE" w:rsidR="00F9769A" w:rsidRDefault="00DF7582" w:rsidP="00F43908">
      <w:pPr>
        <w:pStyle w:val="Heading2"/>
        <w:jc w:val="left"/>
        <w:rPr>
          <w:rFonts w:eastAsia="Times New Roman"/>
        </w:rPr>
      </w:pPr>
      <w:r w:rsidRPr="00E23678">
        <w:rPr>
          <w:rFonts w:eastAsia="Times New Roman"/>
        </w:rPr>
        <w:t xml:space="preserve">Student Engagement </w:t>
      </w:r>
      <w:r w:rsidR="00985112">
        <w:rPr>
          <w:rFonts w:eastAsia="Times New Roman"/>
        </w:rPr>
        <w:t>Throughout</w:t>
      </w:r>
      <w:r w:rsidRPr="00E23678">
        <w:rPr>
          <w:rFonts w:eastAsia="Times New Roman"/>
        </w:rPr>
        <w:t xml:space="preserve"> </w:t>
      </w:r>
      <w:r w:rsidR="00945938">
        <w:rPr>
          <w:rFonts w:eastAsia="Times New Roman"/>
        </w:rPr>
        <w:t>the</w:t>
      </w:r>
      <w:ins w:id="44" w:author="Rovey, Joshua Lucas" w:date="2024-09-24T13:42:00Z" w16du:dateUtc="2024-09-24T18:42:00Z">
        <w:r w:rsidR="006C03DC">
          <w:rPr>
            <w:rFonts w:eastAsia="Times New Roman"/>
          </w:rPr>
          <w:t xml:space="preserve"> </w:t>
        </w:r>
      </w:ins>
      <w:r w:rsidRPr="00E23678">
        <w:rPr>
          <w:rFonts w:eastAsia="Times New Roman"/>
        </w:rPr>
        <w:t>Course</w:t>
      </w:r>
      <w:r w:rsidR="00963E5F">
        <w:rPr>
          <w:rFonts w:eastAsia="Times New Roman"/>
        </w:rPr>
        <w:t xml:space="preserve"> and Final Assessment</w:t>
      </w:r>
    </w:p>
    <w:p w14:paraId="285A8725" w14:textId="77777777" w:rsidR="00577BB4" w:rsidRDefault="00577BB4" w:rsidP="001F7E45"/>
    <w:p w14:paraId="4B8564EA" w14:textId="513E0A44" w:rsidR="00BF19A7" w:rsidRDefault="00BF19A7" w:rsidP="00081A23">
      <w:pPr>
        <w:pStyle w:val="Heading3"/>
        <w:rPr>
          <w:rFonts w:eastAsia="Times New Roman"/>
        </w:rPr>
      </w:pPr>
      <w:r>
        <w:rPr>
          <w:rFonts w:eastAsia="Times New Roman"/>
        </w:rPr>
        <w:lastRenderedPageBreak/>
        <w:t>Online Video Content Access</w:t>
      </w:r>
    </w:p>
    <w:p w14:paraId="6C887E3C" w14:textId="6D8A3650" w:rsidR="001F7E45" w:rsidRDefault="0001030A" w:rsidP="00081A23">
      <w:pPr>
        <w:rPr>
          <w:rFonts w:eastAsia="Times New Roman" w:cs="Times New Roman"/>
          <w:kern w:val="0"/>
          <w:szCs w:val="24"/>
          <w14:ligatures w14:val="none"/>
        </w:rPr>
      </w:pPr>
      <w:r>
        <w:rPr>
          <w:rFonts w:eastAsia="Times New Roman" w:cs="Times New Roman"/>
          <w:kern w:val="0"/>
          <w:szCs w:val="24"/>
          <w14:ligatures w14:val="none"/>
        </w:rPr>
        <w:t xml:space="preserve">We investigate student engagement during the course and during the final assessment week by tracking and analyzing course online video access and </w:t>
      </w:r>
      <w:del w:id="45" w:author="Rovey, Joshua Lucas" w:date="2024-10-03T11:05:00Z" w16du:dateUtc="2024-10-03T16:05:00Z">
        <w:r w:rsidDel="00036874">
          <w:rPr>
            <w:rFonts w:eastAsia="Times New Roman" w:cs="Times New Roman"/>
            <w:kern w:val="0"/>
            <w:szCs w:val="24"/>
            <w14:ligatures w14:val="none"/>
          </w:rPr>
          <w:delText>usage</w:delText>
        </w:r>
      </w:del>
      <w:ins w:id="46" w:author="Rovey, Joshua Lucas" w:date="2024-10-03T11:05:00Z" w16du:dateUtc="2024-10-03T16:05:00Z">
        <w:r w:rsidR="00036874">
          <w:rPr>
            <w:rFonts w:eastAsia="Times New Roman" w:cs="Times New Roman"/>
            <w:kern w:val="0"/>
            <w:szCs w:val="24"/>
            <w14:ligatures w14:val="none"/>
          </w:rPr>
          <w:t>viewership</w:t>
        </w:r>
      </w:ins>
      <w:r>
        <w:rPr>
          <w:rFonts w:eastAsia="Times New Roman" w:cs="Times New Roman"/>
          <w:kern w:val="0"/>
          <w:szCs w:val="24"/>
          <w14:ligatures w14:val="none"/>
        </w:rPr>
        <w:t xml:space="preserve">. Specifically, we report here the number of times a video was viewed and the average duration of each viewing.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_Ref171507947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8</w:t>
      </w:r>
      <w:r w:rsidR="00CC7746">
        <w:rPr>
          <w:rFonts w:eastAsia="Times New Roman" w:cs="Times New Roman"/>
          <w:kern w:val="0"/>
          <w:szCs w:val="24"/>
          <w14:ligatures w14:val="none"/>
        </w:rPr>
        <w:fldChar w:fldCharType="end"/>
      </w:r>
      <w:r w:rsidR="004D6A02">
        <w:rPr>
          <w:rFonts w:eastAsia="Times New Roman" w:cs="Times New Roman"/>
          <w:kern w:val="0"/>
          <w:szCs w:val="24"/>
          <w14:ligatures w14:val="none"/>
        </w:rPr>
        <w:t xml:space="preserve"> </w:t>
      </w:r>
      <w:r w:rsidR="00500A82">
        <w:rPr>
          <w:rFonts w:eastAsia="Times New Roman" w:cs="Times New Roman"/>
          <w:kern w:val="0"/>
          <w:szCs w:val="24"/>
          <w14:ligatures w14:val="none"/>
        </w:rPr>
        <w:t>reports these</w:t>
      </w:r>
      <w:r w:rsidR="00577BB4" w:rsidRPr="00706CC7">
        <w:rPr>
          <w:rFonts w:eastAsia="Times New Roman" w:cs="Times New Roman"/>
          <w:kern w:val="0"/>
          <w:szCs w:val="24"/>
          <w14:ligatures w14:val="none"/>
        </w:rPr>
        <w:t xml:space="preserve"> engagement metrics </w:t>
      </w:r>
      <w:r w:rsidR="00500A82">
        <w:rPr>
          <w:rFonts w:eastAsia="Times New Roman" w:cs="Times New Roman"/>
          <w:kern w:val="0"/>
          <w:szCs w:val="24"/>
          <w14:ligatures w14:val="none"/>
        </w:rPr>
        <w:t>for</w:t>
      </w:r>
      <w:commentRangeStart w:id="47"/>
      <w:r w:rsidR="00577BB4" w:rsidRPr="00706CC7">
        <w:rPr>
          <w:rFonts w:eastAsia="Times New Roman" w:cs="Times New Roman"/>
          <w:kern w:val="0"/>
          <w:szCs w:val="24"/>
          <w14:ligatures w14:val="none"/>
        </w:rPr>
        <w:t xml:space="preserve"> the four-week period</w:t>
      </w:r>
      <w:r>
        <w:rPr>
          <w:rFonts w:eastAsia="Times New Roman" w:cs="Times New Roman"/>
          <w:kern w:val="0"/>
          <w:szCs w:val="24"/>
          <w14:ligatures w14:val="none"/>
        </w:rPr>
        <w:t xml:space="preserve"> </w:t>
      </w:r>
      <w:r w:rsidR="00C50BA7">
        <w:rPr>
          <w:rFonts w:eastAsia="Times New Roman" w:cs="Times New Roman"/>
          <w:kern w:val="0"/>
          <w:szCs w:val="24"/>
          <w14:ligatures w14:val="none"/>
        </w:rPr>
        <w:t>during which the technical mo</w:t>
      </w:r>
      <w:commentRangeEnd w:id="47"/>
      <w:r w:rsidR="00F9689E">
        <w:rPr>
          <w:rStyle w:val="CommentReference"/>
        </w:rPr>
        <w:commentReference w:id="47"/>
      </w:r>
      <w:r w:rsidR="00C50BA7">
        <w:rPr>
          <w:rFonts w:eastAsia="Times New Roman" w:cs="Times New Roman"/>
          <w:kern w:val="0"/>
          <w:szCs w:val="24"/>
          <w14:ligatures w14:val="none"/>
        </w:rPr>
        <w:t>dules online video content was assigned</w:t>
      </w:r>
      <w:r w:rsidR="000D699B">
        <w:rPr>
          <w:rFonts w:eastAsia="Times New Roman" w:cs="Times New Roman"/>
          <w:kern w:val="0"/>
          <w:szCs w:val="24"/>
          <w14:ligatures w14:val="none"/>
        </w:rPr>
        <w:t xml:space="preserve"> (weeks of Jan 22 to Feb 12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0D699B">
        <w:rPr>
          <w:rFonts w:eastAsia="Times New Roman" w:cs="Times New Roman"/>
          <w:kern w:val="0"/>
          <w:szCs w:val="24"/>
          <w14:ligatures w14:val="none"/>
        </w:rPr>
        <w:t>)</w:t>
      </w:r>
      <w:r w:rsidR="00C50BA7">
        <w:rPr>
          <w:rFonts w:eastAsia="Times New Roman" w:cs="Times New Roman"/>
          <w:kern w:val="0"/>
          <w:szCs w:val="24"/>
          <w14:ligatures w14:val="none"/>
        </w:rPr>
        <w:t xml:space="preserve">.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_Ref178014033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9</w:t>
      </w:r>
      <w:r w:rsidR="00CC7746">
        <w:rPr>
          <w:rFonts w:eastAsia="Times New Roman" w:cs="Times New Roman"/>
          <w:kern w:val="0"/>
          <w:szCs w:val="24"/>
          <w14:ligatures w14:val="none"/>
        </w:rPr>
        <w:fldChar w:fldCharType="end"/>
      </w:r>
      <w:r w:rsidRPr="001E4EB5">
        <w:rPr>
          <w:rFonts w:eastAsia="Times New Roman" w:cs="Times New Roman"/>
          <w:kern w:val="0"/>
          <w:szCs w:val="24"/>
          <w14:ligatures w14:val="none"/>
        </w:rPr>
        <w:t xml:space="preserve"> </w:t>
      </w:r>
      <w:r w:rsidR="00C50BA7">
        <w:rPr>
          <w:rFonts w:eastAsia="Times New Roman" w:cs="Times New Roman"/>
          <w:kern w:val="0"/>
          <w:szCs w:val="24"/>
          <w14:ligatures w14:val="none"/>
        </w:rPr>
        <w:t xml:space="preserve">reports </w:t>
      </w:r>
      <w:r>
        <w:rPr>
          <w:rFonts w:eastAsia="Times New Roman" w:cs="Times New Roman"/>
          <w:kern w:val="0"/>
          <w:szCs w:val="24"/>
          <w14:ligatures w14:val="none"/>
        </w:rPr>
        <w:t>the same engagement metrics for the week of the cumulative final assessment</w:t>
      </w:r>
      <w:r w:rsidR="002064C9">
        <w:rPr>
          <w:rFonts w:eastAsia="Times New Roman" w:cs="Times New Roman"/>
          <w:kern w:val="0"/>
          <w:szCs w:val="24"/>
          <w14:ligatures w14:val="none"/>
        </w:rPr>
        <w:t xml:space="preserve"> (we</w:t>
      </w:r>
      <w:r w:rsidR="002064C9" w:rsidRPr="00E861C9">
        <w:rPr>
          <w:rFonts w:eastAsia="Times New Roman" w:cs="Times New Roman"/>
          <w:kern w:val="0"/>
          <w:szCs w:val="24"/>
          <w14:ligatures w14:val="none"/>
        </w:rPr>
        <w:t xml:space="preserve">ek </w:t>
      </w:r>
      <w:r w:rsidR="00E861C9" w:rsidRPr="00081A23">
        <w:rPr>
          <w:rFonts w:eastAsia="Times New Roman" w:cs="Times New Roman"/>
          <w:kern w:val="0"/>
          <w:szCs w:val="24"/>
          <w14:ligatures w14:val="none"/>
        </w:rPr>
        <w:t>of Mar 4</w:t>
      </w:r>
      <w:r w:rsidR="002064C9" w:rsidRPr="00E861C9">
        <w:rPr>
          <w:rFonts w:eastAsia="Times New Roman" w:cs="Times New Roman"/>
          <w:kern w:val="0"/>
          <w:szCs w:val="24"/>
          <w14:ligatures w14:val="none"/>
        </w:rPr>
        <w:t xml:space="preserve"> in</w:t>
      </w:r>
      <w:r w:rsidR="002064C9">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2064C9">
        <w:rPr>
          <w:rFonts w:eastAsia="Times New Roman" w:cs="Times New Roman"/>
          <w:kern w:val="0"/>
          <w:szCs w:val="24"/>
          <w14:ligatures w14:val="none"/>
        </w:rPr>
        <w:t>)</w:t>
      </w:r>
      <w:r w:rsidR="00577BB4" w:rsidRPr="00706CC7">
        <w:rPr>
          <w:rFonts w:eastAsia="Times New Roman" w:cs="Times New Roman"/>
          <w:kern w:val="0"/>
          <w:szCs w:val="24"/>
          <w14:ligatures w14:val="none"/>
        </w:rPr>
        <w:t>.</w:t>
      </w:r>
    </w:p>
    <w:p w14:paraId="3923F9C0" w14:textId="77777777" w:rsidR="00C47E98" w:rsidRDefault="00C47E98" w:rsidP="00C17C32">
      <w:pPr>
        <w:rPr>
          <w:rFonts w:eastAsia="Times New Roman" w:cs="Times New Roman"/>
          <w:kern w:val="0"/>
          <w:szCs w:val="24"/>
          <w14:ligatures w14:val="none"/>
        </w:rPr>
      </w:pPr>
    </w:p>
    <w:p w14:paraId="122A6812" w14:textId="1F3A00E6" w:rsidR="006C7673" w:rsidRDefault="00FF7B0E" w:rsidP="00E8789D">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_Ref171507947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8</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A75549">
        <w:rPr>
          <w:rFonts w:eastAsia="Times New Roman" w:cs="Times New Roman"/>
          <w:kern w:val="0"/>
          <w:szCs w:val="24"/>
          <w14:ligatures w14:val="none"/>
        </w:rPr>
        <w:t xml:space="preserve">is a plot </w:t>
      </w:r>
      <w:r w:rsidR="00E8789D" w:rsidRPr="00953E81">
        <w:rPr>
          <w:rFonts w:eastAsia="Times New Roman" w:cs="Times New Roman"/>
          <w:kern w:val="0"/>
          <w:szCs w:val="24"/>
          <w14:ligatures w14:val="none"/>
        </w:rPr>
        <w:t xml:space="preserve">of the total views </w:t>
      </w:r>
      <w:r w:rsidR="00A75549">
        <w:rPr>
          <w:rFonts w:eastAsia="Times New Roman" w:cs="Times New Roman"/>
          <w:kern w:val="0"/>
          <w:szCs w:val="24"/>
          <w14:ligatures w14:val="none"/>
        </w:rPr>
        <w:t xml:space="preserve">for each </w:t>
      </w:r>
      <w:del w:id="48" w:author="Rovey, Joshua Lucas" w:date="2024-10-03T11:06:00Z" w16du:dateUtc="2024-10-03T16:06:00Z">
        <w:r w:rsidR="00A75549" w:rsidDel="00036874">
          <w:rPr>
            <w:rFonts w:eastAsia="Times New Roman" w:cs="Times New Roman"/>
            <w:kern w:val="0"/>
            <w:szCs w:val="24"/>
            <w14:ligatures w14:val="none"/>
          </w:rPr>
          <w:delText xml:space="preserve">course </w:delText>
        </w:r>
      </w:del>
      <w:r w:rsidR="00E8789D" w:rsidRPr="00953E81">
        <w:rPr>
          <w:rFonts w:eastAsia="Times New Roman" w:cs="Times New Roman"/>
          <w:kern w:val="0"/>
          <w:szCs w:val="24"/>
          <w14:ligatures w14:val="none"/>
        </w:rPr>
        <w:t>video for each group</w:t>
      </w:r>
      <w:r w:rsidR="00960F76">
        <w:rPr>
          <w:rFonts w:eastAsia="Times New Roman" w:cs="Times New Roman"/>
          <w:kern w:val="0"/>
          <w:szCs w:val="24"/>
          <w14:ligatures w14:val="none"/>
        </w:rPr>
        <w:t xml:space="preserve"> before the final assessment week</w:t>
      </w:r>
      <w:r w:rsidR="00A75549">
        <w:rPr>
          <w:rFonts w:eastAsia="Times New Roman" w:cs="Times New Roman"/>
          <w:kern w:val="0"/>
          <w:szCs w:val="24"/>
          <w14:ligatures w14:val="none"/>
        </w:rPr>
        <w:t xml:space="preserve">.  There are a total of 31 videos </w:t>
      </w:r>
      <w:r w:rsidR="00A12449">
        <w:rPr>
          <w:rFonts w:eastAsia="Times New Roman" w:cs="Times New Roman"/>
          <w:kern w:val="0"/>
          <w:szCs w:val="24"/>
          <w14:ligatures w14:val="none"/>
        </w:rPr>
        <w:t xml:space="preserve">available sequentially </w:t>
      </w:r>
      <w:r w:rsidR="00A75549">
        <w:rPr>
          <w:rFonts w:eastAsia="Times New Roman" w:cs="Times New Roman"/>
          <w:kern w:val="0"/>
          <w:szCs w:val="24"/>
          <w14:ligatures w14:val="none"/>
        </w:rPr>
        <w:t>across the four technical modules (M1, M2, M3, M4)</w:t>
      </w:r>
      <w:r w:rsidR="00E8789D" w:rsidRPr="00953E81">
        <w:rPr>
          <w:rFonts w:eastAsia="Times New Roman" w:cs="Times New Roman"/>
          <w:kern w:val="0"/>
          <w:szCs w:val="24"/>
          <w14:ligatures w14:val="none"/>
        </w:rPr>
        <w:t>.</w:t>
      </w:r>
      <w:r w:rsidR="00E8789D">
        <w:rPr>
          <w:rFonts w:eastAsia="Times New Roman" w:cs="Times New Roman"/>
          <w:kern w:val="0"/>
          <w:szCs w:val="24"/>
          <w14:ligatures w14:val="none"/>
        </w:rPr>
        <w:t xml:space="preserve"> </w:t>
      </w:r>
      <w:r w:rsidR="00E8789D" w:rsidRPr="00C17C32">
        <w:rPr>
          <w:rFonts w:eastAsia="Times New Roman" w:cs="Times New Roman"/>
          <w:kern w:val="0"/>
          <w:szCs w:val="24"/>
          <w14:ligatures w14:val="none"/>
        </w:rPr>
        <w:t xml:space="preserve">A common trend is observed where views </w:t>
      </w:r>
      <w:ins w:id="49" w:author="Rovey, Joshua Lucas" w:date="2024-10-03T11:09:00Z" w16du:dateUtc="2024-10-03T16:09:00Z">
        <w:r w:rsidR="00036874">
          <w:rPr>
            <w:rFonts w:eastAsia="Times New Roman" w:cs="Times New Roman"/>
            <w:kern w:val="0"/>
            <w:szCs w:val="24"/>
            <w14:ligatures w14:val="none"/>
          </w:rPr>
          <w:t xml:space="preserve">decrease as the video number increases.  In other words, views </w:t>
        </w:r>
      </w:ins>
      <w:r w:rsidR="00E8789D" w:rsidRPr="00C17C32">
        <w:rPr>
          <w:rFonts w:eastAsia="Times New Roman" w:cs="Times New Roman"/>
          <w:kern w:val="0"/>
          <w:szCs w:val="24"/>
          <w14:ligatures w14:val="none"/>
        </w:rPr>
        <w:t xml:space="preserve">are initially high </w:t>
      </w:r>
      <w:ins w:id="50" w:author="Rovey, Joshua Lucas" w:date="2024-10-03T11:08:00Z" w16du:dateUtc="2024-10-03T16:08:00Z">
        <w:r w:rsidR="00036874">
          <w:rPr>
            <w:rFonts w:eastAsia="Times New Roman" w:cs="Times New Roman"/>
            <w:kern w:val="0"/>
            <w:szCs w:val="24"/>
            <w14:ligatures w14:val="none"/>
          </w:rPr>
          <w:t xml:space="preserve">for the first video within a module </w:t>
        </w:r>
      </w:ins>
      <w:del w:id="51" w:author="Rovey, Joshua Lucas" w:date="2024-10-03T11:08:00Z" w16du:dateUtc="2024-10-03T16:08:00Z">
        <w:r w:rsidR="00E8789D" w:rsidRPr="00C17C32" w:rsidDel="00036874">
          <w:rPr>
            <w:rFonts w:eastAsia="Times New Roman" w:cs="Times New Roman"/>
            <w:kern w:val="0"/>
            <w:szCs w:val="24"/>
            <w14:ligatures w14:val="none"/>
          </w:rPr>
          <w:delText>at the start of each modul</w:delText>
        </w:r>
      </w:del>
      <w:del w:id="52" w:author="Rovey, Joshua Lucas" w:date="2024-10-03T11:09:00Z" w16du:dateUtc="2024-10-03T16:09:00Z">
        <w:r w:rsidR="00E8789D" w:rsidRPr="00C17C32" w:rsidDel="00036874">
          <w:rPr>
            <w:rFonts w:eastAsia="Times New Roman" w:cs="Times New Roman"/>
            <w:kern w:val="0"/>
            <w:szCs w:val="24"/>
            <w14:ligatures w14:val="none"/>
          </w:rPr>
          <w:delText>e</w:delText>
        </w:r>
      </w:del>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 xml:space="preserve"> but tend to decrease as the module progresses. </w:t>
      </w:r>
      <w:ins w:id="53" w:author="Rovey, Joshua Lucas" w:date="2024-10-03T11:09:00Z" w16du:dateUtc="2024-10-03T16:09:00Z">
        <w:r w:rsidR="00036874">
          <w:rPr>
            <w:rFonts w:eastAsia="Times New Roman" w:cs="Times New Roman"/>
            <w:kern w:val="0"/>
            <w:szCs w:val="24"/>
            <w14:ligatures w14:val="none"/>
          </w:rPr>
          <w:t>Further, views tend to decrease ac</w:t>
        </w:r>
      </w:ins>
      <w:ins w:id="54" w:author="Rovey, Joshua Lucas" w:date="2024-10-03T11:10:00Z" w16du:dateUtc="2024-10-03T16:10:00Z">
        <w:r w:rsidR="00036874">
          <w:rPr>
            <w:rFonts w:eastAsia="Times New Roman" w:cs="Times New Roman"/>
            <w:kern w:val="0"/>
            <w:szCs w:val="24"/>
            <w14:ligatures w14:val="none"/>
          </w:rPr>
          <w:t xml:space="preserve">ross all videos regardless of the module. </w:t>
        </w:r>
      </w:ins>
      <w:r w:rsidR="00E8789D" w:rsidRPr="00C17C32">
        <w:rPr>
          <w:rFonts w:eastAsia="Times New Roman" w:cs="Times New Roman"/>
          <w:kern w:val="0"/>
          <w:szCs w:val="24"/>
          <w14:ligatures w14:val="none"/>
        </w:rPr>
        <w:t xml:space="preserve">This pattern suggests that students are most engaged at the beginning of </w:t>
      </w:r>
      <w:ins w:id="55" w:author="Rovey, Joshua Lucas" w:date="2024-10-03T11:10:00Z" w16du:dateUtc="2024-10-03T16:10:00Z">
        <w:r w:rsidR="00036874">
          <w:rPr>
            <w:rFonts w:eastAsia="Times New Roman" w:cs="Times New Roman"/>
            <w:kern w:val="0"/>
            <w:szCs w:val="24"/>
            <w14:ligatures w14:val="none"/>
          </w:rPr>
          <w:t xml:space="preserve">the course and at the beginning of </w:t>
        </w:r>
      </w:ins>
      <w:r w:rsidR="00E8789D" w:rsidRPr="00C17C32">
        <w:rPr>
          <w:rFonts w:eastAsia="Times New Roman" w:cs="Times New Roman"/>
          <w:kern w:val="0"/>
          <w:szCs w:val="24"/>
          <w14:ligatures w14:val="none"/>
        </w:rPr>
        <w:t>a new topic</w:t>
      </w:r>
      <w:ins w:id="56" w:author="Rovey, Joshua Lucas" w:date="2024-10-03T11:10:00Z" w16du:dateUtc="2024-10-03T16:10:00Z">
        <w:r w:rsidR="00036874">
          <w:rPr>
            <w:rFonts w:eastAsia="Times New Roman" w:cs="Times New Roman"/>
            <w:kern w:val="0"/>
            <w:szCs w:val="24"/>
            <w14:ligatures w14:val="none"/>
          </w:rPr>
          <w:t xml:space="preserve"> (module)</w:t>
        </w:r>
      </w:ins>
      <w:r w:rsidR="00E8789D" w:rsidRPr="00C17C32">
        <w:rPr>
          <w:rFonts w:eastAsia="Times New Roman" w:cs="Times New Roman"/>
          <w:kern w:val="0"/>
          <w:szCs w:val="24"/>
          <w14:ligatures w14:val="none"/>
        </w:rPr>
        <w:t xml:space="preserve">, with interest waning as they become more familiar with the content. However, Module 3 </w:t>
      </w:r>
      <w:r w:rsidR="00A75549">
        <w:rPr>
          <w:rFonts w:eastAsia="Times New Roman" w:cs="Times New Roman"/>
          <w:kern w:val="0"/>
          <w:szCs w:val="24"/>
          <w14:ligatures w14:val="none"/>
        </w:rPr>
        <w:t xml:space="preserve">(M3) </w:t>
      </w:r>
      <w:r w:rsidR="00E8789D" w:rsidRPr="00C17C32">
        <w:rPr>
          <w:rFonts w:eastAsia="Times New Roman" w:cs="Times New Roman"/>
          <w:kern w:val="0"/>
          <w:szCs w:val="24"/>
          <w14:ligatures w14:val="none"/>
        </w:rPr>
        <w:t xml:space="preserve">deviates from this trend, with views increasing towards the end of the module. This </w:t>
      </w:r>
      <w:ins w:id="57" w:author="Rovey, Joshua Lucas" w:date="2024-10-03T11:07:00Z" w16du:dateUtc="2024-10-03T16:07:00Z">
        <w:r w:rsidR="00036874">
          <w:rPr>
            <w:rFonts w:eastAsia="Times New Roman" w:cs="Times New Roman"/>
            <w:kern w:val="0"/>
            <w:szCs w:val="24"/>
            <w14:ligatures w14:val="none"/>
          </w:rPr>
          <w:t>increase</w:t>
        </w:r>
      </w:ins>
      <w:del w:id="58" w:author="Rovey, Joshua Lucas" w:date="2024-10-03T11:07:00Z" w16du:dateUtc="2024-10-03T16:07:00Z">
        <w:r w:rsidR="00E8789D" w:rsidRPr="00C17C32" w:rsidDel="00036874">
          <w:rPr>
            <w:rFonts w:eastAsia="Times New Roman" w:cs="Times New Roman"/>
            <w:kern w:val="0"/>
            <w:szCs w:val="24"/>
            <w14:ligatures w14:val="none"/>
          </w:rPr>
          <w:delText>uptick</w:delText>
        </w:r>
      </w:del>
      <w:r w:rsidR="00E8789D" w:rsidRPr="00C17C32">
        <w:rPr>
          <w:rFonts w:eastAsia="Times New Roman" w:cs="Times New Roman"/>
          <w:kern w:val="0"/>
          <w:szCs w:val="24"/>
          <w14:ligatures w14:val="none"/>
        </w:rPr>
        <w:t xml:space="preserve"> in engagement is likely attributed to the last video in M3, which covers </w:t>
      </w:r>
      <w:r w:rsidR="00A75549">
        <w:rPr>
          <w:rFonts w:eastAsia="Times New Roman" w:cs="Times New Roman"/>
          <w:kern w:val="0"/>
          <w:szCs w:val="24"/>
          <w14:ligatures w14:val="none"/>
        </w:rPr>
        <w:t xml:space="preserve">a skill </w:t>
      </w:r>
      <w:r w:rsidR="00A75549" w:rsidRPr="00C17C32">
        <w:rPr>
          <w:rFonts w:eastAsia="Times New Roman" w:cs="Times New Roman"/>
          <w:kern w:val="0"/>
          <w:szCs w:val="24"/>
          <w14:ligatures w14:val="none"/>
        </w:rPr>
        <w:t xml:space="preserve">directly related to a computationally </w:t>
      </w:r>
      <w:r w:rsidR="00A75549">
        <w:rPr>
          <w:rFonts w:eastAsia="Times New Roman" w:cs="Times New Roman"/>
          <w:kern w:val="0"/>
          <w:szCs w:val="24"/>
          <w14:ligatures w14:val="none"/>
        </w:rPr>
        <w:t xml:space="preserve">difficult technical </w:t>
      </w:r>
      <w:r w:rsidR="00A75549" w:rsidRPr="00C17C32">
        <w:rPr>
          <w:rFonts w:eastAsia="Times New Roman" w:cs="Times New Roman"/>
          <w:kern w:val="0"/>
          <w:szCs w:val="24"/>
          <w14:ligatures w14:val="none"/>
        </w:rPr>
        <w:t>quiz question</w:t>
      </w:r>
      <w:r w:rsidR="00A75549">
        <w:rPr>
          <w:rFonts w:eastAsia="Times New Roman" w:cs="Times New Roman"/>
          <w:kern w:val="0"/>
          <w:szCs w:val="24"/>
          <w14:ligatures w14:val="none"/>
        </w:rPr>
        <w:t xml:space="preserve"> (related to modeling and plotting</w:t>
      </w:r>
      <w:r w:rsidR="00E8789D" w:rsidRPr="00C17C32">
        <w:rPr>
          <w:rFonts w:eastAsia="Times New Roman" w:cs="Times New Roman"/>
          <w:kern w:val="0"/>
          <w:szCs w:val="24"/>
          <w14:ligatures w14:val="none"/>
        </w:rPr>
        <w:t xml:space="preserve"> a rocket's trajectory</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w:t>
      </w:r>
      <w:del w:id="59" w:author="Rovey, Joshua Lucas" w:date="2024-10-03T11:10:00Z" w16du:dateUtc="2024-10-03T16:10:00Z">
        <w:r w:rsidR="00E8789D" w:rsidRPr="00C17C32" w:rsidDel="00036874">
          <w:rPr>
            <w:rFonts w:eastAsia="Times New Roman" w:cs="Times New Roman"/>
            <w:kern w:val="0"/>
            <w:szCs w:val="24"/>
            <w14:ligatures w14:val="none"/>
          </w:rPr>
          <w:delText xml:space="preserve"> The initial videos of Module 1 </w:delText>
        </w:r>
        <w:r w:rsidR="0007517E" w:rsidDel="00036874">
          <w:rPr>
            <w:rFonts w:eastAsia="Times New Roman" w:cs="Times New Roman"/>
            <w:kern w:val="0"/>
            <w:szCs w:val="24"/>
            <w14:ligatures w14:val="none"/>
          </w:rPr>
          <w:delText>show</w:delText>
        </w:r>
        <w:r w:rsidR="00E8789D" w:rsidRPr="00C17C32" w:rsidDel="00036874">
          <w:rPr>
            <w:rFonts w:eastAsia="Times New Roman" w:cs="Times New Roman"/>
            <w:kern w:val="0"/>
            <w:szCs w:val="24"/>
            <w14:ligatures w14:val="none"/>
          </w:rPr>
          <w:delText xml:space="preserve"> similar view counts to the peak observed in Module 3, indicating a strong start to the </w:delText>
        </w:r>
        <w:commentRangeStart w:id="60"/>
        <w:r w:rsidR="00E8789D" w:rsidRPr="00C17C32" w:rsidDel="00036874">
          <w:rPr>
            <w:rFonts w:eastAsia="Times New Roman" w:cs="Times New Roman"/>
            <w:kern w:val="0"/>
            <w:szCs w:val="24"/>
            <w14:ligatures w14:val="none"/>
          </w:rPr>
          <w:delText>course</w:delText>
        </w:r>
        <w:commentRangeEnd w:id="60"/>
        <w:r w:rsidR="00A75549" w:rsidDel="00036874">
          <w:rPr>
            <w:rStyle w:val="CommentReference"/>
          </w:rPr>
          <w:commentReference w:id="60"/>
        </w:r>
        <w:r w:rsidR="00E8789D" w:rsidRPr="00C17C32" w:rsidDel="00036874">
          <w:rPr>
            <w:rFonts w:eastAsia="Times New Roman" w:cs="Times New Roman"/>
            <w:kern w:val="0"/>
            <w:szCs w:val="24"/>
            <w14:ligatures w14:val="none"/>
          </w:rPr>
          <w:delText>.</w:delText>
        </w:r>
      </w:del>
    </w:p>
    <w:p w14:paraId="123783BA" w14:textId="77777777" w:rsidR="006C7673" w:rsidRDefault="006C7673" w:rsidP="00E8789D">
      <w:pPr>
        <w:rPr>
          <w:rFonts w:eastAsia="Times New Roman" w:cs="Times New Roman"/>
          <w:kern w:val="0"/>
          <w:szCs w:val="24"/>
          <w14:ligatures w14:val="none"/>
        </w:rPr>
      </w:pPr>
    </w:p>
    <w:p w14:paraId="2F58D310" w14:textId="4958B129" w:rsidR="00036874" w:rsidRPr="00087F0E" w:rsidRDefault="00087F0E" w:rsidP="00E8789D">
      <w:pPr>
        <w:rPr>
          <w:rFonts w:eastAsia="Times New Roman" w:cs="Times New Roman"/>
          <w:kern w:val="0"/>
          <w:szCs w:val="24"/>
          <w14:ligatures w14:val="none"/>
        </w:rPr>
      </w:pPr>
      <w:del w:id="61" w:author="Rovey, Joshua Lucas" w:date="2024-10-03T11:14:00Z" w16du:dateUtc="2024-10-03T16:14:00Z">
        <w:r w:rsidRPr="00087F0E" w:rsidDel="00036874">
          <w:rPr>
            <w:rFonts w:eastAsia="Times New Roman" w:cs="Times New Roman"/>
            <w:kern w:val="0"/>
            <w:szCs w:val="24"/>
            <w14:ligatures w14:val="none"/>
          </w:rPr>
          <w:delText xml:space="preserve">Group A, with 32 students, and Group B, with 26 students, started the course with similar engagement, both </w:delText>
        </w:r>
        <w:r w:rsidR="006C7673" w:rsidDel="00036874">
          <w:rPr>
            <w:rFonts w:eastAsia="Times New Roman" w:cs="Times New Roman"/>
            <w:kern w:val="0"/>
            <w:szCs w:val="24"/>
            <w14:ligatures w14:val="none"/>
          </w:rPr>
          <w:delText>with</w:delText>
        </w:r>
        <w:r w:rsidR="006C7673" w:rsidRPr="00087F0E" w:rsidDel="00036874">
          <w:rPr>
            <w:rFonts w:eastAsia="Times New Roman" w:cs="Times New Roman"/>
            <w:kern w:val="0"/>
            <w:szCs w:val="24"/>
            <w14:ligatures w14:val="none"/>
          </w:rPr>
          <w:delText xml:space="preserve"> </w:delText>
        </w:r>
        <w:r w:rsidRPr="00087F0E" w:rsidDel="00036874">
          <w:rPr>
            <w:rFonts w:eastAsia="Times New Roman" w:cs="Times New Roman"/>
            <w:kern w:val="0"/>
            <w:szCs w:val="24"/>
            <w14:ligatures w14:val="none"/>
          </w:rPr>
          <w:delText>over 50 views on the first video. In Modules 1 and 2, Group A consistently had more views, reflecting stronger early engagement, but by Module 3, both groups had similar view counts. At the beginning of Module 4, views were again comparable, but Group B surpassed Group A for the majority of the remaining videos. Despite this shift, by the end of the course, Group A displayed higher interest levels, while Group B showed greater self-efficacy.</w:delText>
        </w:r>
      </w:del>
    </w:p>
    <w:p w14:paraId="49F69C68" w14:textId="31DDF3A5" w:rsidR="00042564" w:rsidRDefault="00F30900" w:rsidP="00F30900">
      <w:pPr>
        <w:jc w:val="center"/>
      </w:pPr>
      <w:r>
        <w:rPr>
          <w:noProof/>
        </w:rPr>
        <w:lastRenderedPageBreak/>
        <w:drawing>
          <wp:inline distT="0" distB="0" distL="0" distR="0" wp14:anchorId="3CDB6AED" wp14:editId="3DCB1191">
            <wp:extent cx="3044025" cy="3181350"/>
            <wp:effectExtent l="0" t="0" r="4445" b="0"/>
            <wp:docPr id="29216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9609" cy="3197637"/>
                    </a:xfrm>
                    <a:prstGeom prst="rect">
                      <a:avLst/>
                    </a:prstGeom>
                    <a:noFill/>
                    <a:ln>
                      <a:noFill/>
                    </a:ln>
                  </pic:spPr>
                </pic:pic>
              </a:graphicData>
            </a:graphic>
          </wp:inline>
        </w:drawing>
      </w:r>
    </w:p>
    <w:p w14:paraId="5C9FE743" w14:textId="1896C144" w:rsidR="00FA16EF" w:rsidRDefault="00811BDE" w:rsidP="00811BDE">
      <w:pPr>
        <w:pStyle w:val="Caption"/>
        <w:jc w:val="center"/>
      </w:pPr>
      <w:bookmarkStart w:id="62" w:name="_Ref171507947"/>
      <w:r>
        <w:t xml:space="preserve">Figure </w:t>
      </w:r>
      <w:r w:rsidR="00CC7746">
        <w:fldChar w:fldCharType="begin"/>
      </w:r>
      <w:r w:rsidR="00CC7746">
        <w:instrText xml:space="preserve"> SEQ Figure \* ARABIC </w:instrText>
      </w:r>
      <w:r w:rsidR="00CC7746">
        <w:fldChar w:fldCharType="separate"/>
      </w:r>
      <w:r w:rsidR="00CC7746">
        <w:rPr>
          <w:noProof/>
        </w:rPr>
        <w:t>8</w:t>
      </w:r>
      <w:r w:rsidR="00CC7746">
        <w:rPr>
          <w:noProof/>
        </w:rPr>
        <w:fldChar w:fldCharType="end"/>
      </w:r>
      <w:bookmarkEnd w:id="62"/>
      <w:r>
        <w:t xml:space="preserve">: </w:t>
      </w:r>
      <w:r w:rsidR="00F73DAD">
        <w:t xml:space="preserve">Number of </w:t>
      </w:r>
      <w:r w:rsidRPr="00B25DD1">
        <w:t xml:space="preserve">Views </w:t>
      </w:r>
      <w:commentRangeStart w:id="63"/>
      <w:r w:rsidR="007617E7">
        <w:t>befo</w:t>
      </w:r>
      <w:commentRangeEnd w:id="63"/>
      <w:r w:rsidR="00352EA6">
        <w:rPr>
          <w:rStyle w:val="CommentReference"/>
          <w:b w:val="0"/>
          <w:iCs w:val="0"/>
        </w:rPr>
        <w:commentReference w:id="63"/>
      </w:r>
      <w:r w:rsidR="007617E7">
        <w:t>re final assessment</w:t>
      </w:r>
    </w:p>
    <w:p w14:paraId="5AB2126A" w14:textId="77777777" w:rsidR="00A22C35" w:rsidRDefault="00A22C35" w:rsidP="009C3992">
      <w:pPr>
        <w:rPr>
          <w:ins w:id="64" w:author="Rovey, Joshua Lucas" w:date="2024-09-24T13:44:00Z" w16du:dateUtc="2024-09-24T18:44:00Z"/>
        </w:rPr>
      </w:pPr>
    </w:p>
    <w:p w14:paraId="0181FD52" w14:textId="49913DDB" w:rsidR="009C3992" w:rsidRDefault="009C3992" w:rsidP="00744ADD">
      <w:commentRangeStart w:id="65"/>
      <w:r>
        <w:t xml:space="preserve">Due </w:t>
      </w:r>
      <w:r w:rsidRPr="00087F0E">
        <w:t>to the high number of views for the final video in Module 3</w:t>
      </w:r>
      <w:r w:rsidR="004C0E1D">
        <w:t xml:space="preserve"> (video 23)</w:t>
      </w:r>
      <w:r w:rsidRPr="00087F0E">
        <w:t xml:space="preserve">, we conducted a deeper analysis of its statistics. We found that it had the longest view duration of all the videos, averaging 350 seconds, compared to an average view duration of </w:t>
      </w:r>
      <w:r w:rsidR="00CC7746">
        <w:t>200</w:t>
      </w:r>
      <w:r w:rsidRPr="00087F0E">
        <w:t xml:space="preserve"> seconds for the other videos. However, despite having the longest view duration, only </w:t>
      </w:r>
      <w:r>
        <w:t>30</w:t>
      </w:r>
      <w:r w:rsidRPr="00087F0E">
        <w:t xml:space="preserve">% of the entire 12-minute video was viewed on average, the smallest fraction of any video. In contrast, the other videos had an average fractional viewing duration of </w:t>
      </w:r>
      <w:r>
        <w:t>65</w:t>
      </w:r>
      <w:r w:rsidRPr="00087F0E">
        <w:t>%.</w:t>
      </w:r>
      <w:r w:rsidR="00BB42CE">
        <w:t xml:space="preserve">  </w:t>
      </w:r>
      <w:r w:rsidR="00BB42CE" w:rsidRPr="00087F0E">
        <w:t xml:space="preserve">This </w:t>
      </w:r>
      <w:del w:id="66" w:author="Rovey, Joshua Lucas" w:date="2024-10-03T11:16:00Z" w16du:dateUtc="2024-10-03T16:16:00Z">
        <w:r w:rsidR="00BB42CE" w:rsidRPr="00087F0E" w:rsidDel="00036874">
          <w:delText xml:space="preserve">is likely due to its utility in addressing two specific quiz questions in Module 3, where </w:delText>
        </w:r>
      </w:del>
      <w:ins w:id="67" w:author="Rovey, Joshua Lucas" w:date="2024-10-03T11:16:00Z" w16du:dateUtc="2024-10-03T16:16:00Z">
        <w:r w:rsidR="00036874">
          <w:t xml:space="preserve">suggests that </w:t>
        </w:r>
      </w:ins>
      <w:r w:rsidR="00BB42CE" w:rsidRPr="00087F0E">
        <w:t>students engaged with the video</w:t>
      </w:r>
      <w:ins w:id="68" w:author="Rovey, Joshua Lucas" w:date="2024-10-03T11:16:00Z" w16du:dateUtc="2024-10-03T16:16:00Z">
        <w:r w:rsidR="00036874">
          <w:t xml:space="preserve"> 23</w:t>
        </w:r>
      </w:ins>
      <w:r w:rsidR="00BB42CE" w:rsidRPr="00087F0E">
        <w:t xml:space="preserve"> just </w:t>
      </w:r>
      <w:ins w:id="69" w:author="Rovey, Joshua Lucas" w:date="2024-10-03T11:15:00Z" w16du:dateUtc="2024-10-03T16:15:00Z">
        <w:r w:rsidR="00036874">
          <w:t xml:space="preserve">long </w:t>
        </w:r>
      </w:ins>
      <w:r w:rsidR="00BB42CE" w:rsidRPr="00087F0E">
        <w:t>enough to gather the necessary information</w:t>
      </w:r>
      <w:ins w:id="70" w:author="Rovey, Joshua Lucas" w:date="2024-10-03T11:17:00Z" w16du:dateUtc="2024-10-03T16:17:00Z">
        <w:r w:rsidR="00036874">
          <w:t xml:space="preserve"> to complete</w:t>
        </w:r>
        <w:r w:rsidR="00036874" w:rsidRPr="00087F0E">
          <w:t xml:space="preserve"> two specific quiz questions in Module 3, </w:t>
        </w:r>
      </w:ins>
      <w:del w:id="71" w:author="Rovey, Joshua Lucas" w:date="2024-10-03T11:17:00Z" w16du:dateUtc="2024-10-03T16:17:00Z">
        <w:r w:rsidR="00BB42CE" w:rsidRPr="00087F0E" w:rsidDel="00036874">
          <w:delText>,</w:delText>
        </w:r>
      </w:del>
      <w:r w:rsidR="00BB42CE" w:rsidRPr="00087F0E">
        <w:t xml:space="preserve"> resulting in lower overall view percentage despite its length.</w:t>
      </w:r>
      <w:r w:rsidR="00BB42CE">
        <w:t xml:space="preserve"> </w:t>
      </w:r>
    </w:p>
    <w:p w14:paraId="72DFF194" w14:textId="77777777" w:rsidR="009C3992" w:rsidRPr="00087F0E" w:rsidRDefault="009C3992" w:rsidP="009C3992"/>
    <w:p w14:paraId="30239998" w14:textId="372800FD" w:rsidR="00CA3372" w:rsidRDefault="009C3992" w:rsidP="00CA3372">
      <w:pPr>
        <w:spacing w:after="240"/>
        <w:rPr>
          <w:ins w:id="72" w:author="Rovey, Joshua Lucas" w:date="2024-10-03T11:20:00Z" w16du:dateUtc="2024-10-03T16:20:00Z"/>
        </w:rPr>
      </w:pPr>
      <w:r w:rsidRPr="00087F0E">
        <w:t>Introductory videos in Modules 2, 3, and 4</w:t>
      </w:r>
      <w:del w:id="73" w:author="Rovey, Joshua Lucas" w:date="2024-10-03T11:18:00Z" w16du:dateUtc="2024-10-03T16:18:00Z">
        <w:r w:rsidRPr="00087F0E" w:rsidDel="00036874">
          <w:delText xml:space="preserve">, which serve as overviews, </w:delText>
        </w:r>
      </w:del>
      <w:ins w:id="74" w:author="Rovey, Joshua Lucas" w:date="2024-10-03T11:18:00Z" w16du:dateUtc="2024-10-03T16:18:00Z">
        <w:r w:rsidR="00036874">
          <w:t xml:space="preserve"> </w:t>
        </w:r>
      </w:ins>
      <w:r w:rsidRPr="00087F0E">
        <w:t xml:space="preserve">consistently showed the </w:t>
      </w:r>
      <w:r w:rsidR="00452A7D">
        <w:t>longest</w:t>
      </w:r>
      <w:r w:rsidRPr="00087F0E">
        <w:t xml:space="preserve"> view durations</w:t>
      </w:r>
      <w:r w:rsidR="00452A7D">
        <w:t xml:space="preserve"> within</w:t>
      </w:r>
      <w:r w:rsidR="00452A7D" w:rsidRPr="00087F0E">
        <w:t xml:space="preserve"> their </w:t>
      </w:r>
      <w:ins w:id="75" w:author="Rovey, Joshua Lucas" w:date="2024-10-03T11:18:00Z" w16du:dateUtc="2024-10-03T16:18:00Z">
        <w:r w:rsidR="00036874">
          <w:t xml:space="preserve">respective </w:t>
        </w:r>
      </w:ins>
      <w:r w:rsidR="00452A7D" w:rsidRPr="00087F0E">
        <w:t>modules</w:t>
      </w:r>
      <w:r w:rsidR="00452A7D">
        <w:t xml:space="preserve"> with an average of 35 and 34 seconds for Group A and B respectively. While the rest of the </w:t>
      </w:r>
      <w:ins w:id="76" w:author="Rovey, Joshua Lucas" w:date="2024-10-03T11:18:00Z" w16du:dateUtc="2024-10-03T16:18:00Z">
        <w:r w:rsidR="00036874">
          <w:t xml:space="preserve">videos within a </w:t>
        </w:r>
      </w:ins>
      <w:r w:rsidR="00452A7D">
        <w:t>module</w:t>
      </w:r>
      <w:del w:id="77" w:author="Rovey, Joshua Lucas" w:date="2024-10-03T11:18:00Z" w16du:dateUtc="2024-10-03T16:18:00Z">
        <w:r w:rsidR="00452A7D" w:rsidDel="00036874">
          <w:delText>s</w:delText>
        </w:r>
      </w:del>
      <w:r w:rsidR="00452A7D">
        <w:t xml:space="preserve"> averaged 30 and 25 seconds for Group A and B respectively. This </w:t>
      </w:r>
      <w:r w:rsidR="00452A7D" w:rsidRPr="00087F0E">
        <w:t>suggest</w:t>
      </w:r>
      <w:commentRangeStart w:id="78"/>
      <w:r w:rsidR="00452A7D">
        <w:t>s</w:t>
      </w:r>
      <w:r w:rsidR="00452A7D" w:rsidRPr="00087F0E">
        <w:t xml:space="preserve"> that students may skip these sections in anticipation of more technical content.</w:t>
      </w:r>
      <w:commentRangeEnd w:id="78"/>
      <w:r w:rsidR="00036874">
        <w:rPr>
          <w:rStyle w:val="CommentReference"/>
        </w:rPr>
        <w:commentReference w:id="78"/>
      </w:r>
      <w:r w:rsidR="00452A7D">
        <w:rPr>
          <w:rStyle w:val="CommentReference"/>
        </w:rPr>
        <w:t xml:space="preserve"> </w:t>
      </w:r>
      <w:r w:rsidR="00452A7D" w:rsidRPr="00087F0E">
        <w:t>The</w:t>
      </w:r>
      <w:r w:rsidRPr="00087F0E">
        <w:t xml:space="preserve"> first video of Module 1, however, stands out with a notably high view duration, highlighting the significance of early </w:t>
      </w:r>
      <w:commentRangeEnd w:id="65"/>
      <w:r w:rsidR="00452A7D" w:rsidRPr="00087F0E">
        <w:t>engagement.</w:t>
      </w:r>
      <w:r w:rsidR="00F41F47">
        <w:rPr>
          <w:rStyle w:val="CommentReference"/>
        </w:rPr>
        <w:commentReference w:id="65"/>
      </w:r>
      <w:r w:rsidR="00CA3372">
        <w:t xml:space="preserve"> </w:t>
      </w:r>
    </w:p>
    <w:p w14:paraId="028810D3" w14:textId="77777777" w:rsidR="00F858BE" w:rsidRDefault="00F858BE" w:rsidP="00F858BE">
      <w:pPr>
        <w:rPr>
          <w:ins w:id="79" w:author="Rovey, Joshua Lucas" w:date="2024-10-03T11:20:00Z" w16du:dateUtc="2024-10-03T16:20:00Z"/>
        </w:rPr>
      </w:pPr>
      <w:ins w:id="80" w:author="Rovey, Joshua Lucas" w:date="2024-10-03T11:20:00Z" w16du:dateUtc="2024-10-03T16:20:00Z">
        <w:r>
          <w:fldChar w:fldCharType="begin"/>
        </w:r>
        <w:r>
          <w:instrText xml:space="preserve"> REF _Ref178014033 \h </w:instrText>
        </w:r>
        <w:r>
          <w:fldChar w:fldCharType="separate"/>
        </w:r>
        <w:r>
          <w:t xml:space="preserve">Figure </w:t>
        </w:r>
        <w:r>
          <w:rPr>
            <w:noProof/>
          </w:rPr>
          <w:t>9</w:t>
        </w:r>
        <w:r>
          <w:fldChar w:fldCharType="end"/>
        </w:r>
        <w:r>
          <w:t xml:space="preserve"> </w:t>
        </w:r>
        <w:r w:rsidRPr="001C20F0">
          <w:t>(</w:t>
        </w:r>
        <w:r>
          <w:t>l</w:t>
        </w:r>
        <w:r w:rsidRPr="001C20F0">
          <w:t xml:space="preserve">eft) </w:t>
        </w:r>
        <w:r>
          <w:t>shows</w:t>
        </w:r>
        <w:r w:rsidRPr="001C20F0">
          <w:t xml:space="preserve"> video </w:t>
        </w:r>
        <w:r>
          <w:t>viewing</w:t>
        </w:r>
        <w:r w:rsidRPr="001C20F0">
          <w:t xml:space="preserve"> during final</w:t>
        </w:r>
        <w:r>
          <w:t xml:space="preserve"> assessment</w:t>
        </w:r>
        <w:r w:rsidRPr="001C20F0">
          <w:t xml:space="preserve"> week</w:t>
        </w:r>
        <w:r>
          <w:t>.</w:t>
        </w:r>
        <w:r w:rsidRPr="001C20F0">
          <w:t xml:space="preserve"> </w:t>
        </w:r>
        <w:r w:rsidRPr="00596F6A">
          <w:t xml:space="preserve">Group A shows minimal interaction with the course videos, with negligible views across most modules. Interestingly, there are zero views for the </w:t>
        </w:r>
        <w:r w:rsidRPr="004C0E1D">
          <w:t>video</w:t>
        </w:r>
        <w:r>
          <w:t xml:space="preserve"> 23</w:t>
        </w:r>
        <w:r w:rsidRPr="00596F6A">
          <w:t xml:space="preserve"> in Module 3, despite its direct relevance to a computationally intensive question on the final.  Group B's engagement is </w:t>
        </w:r>
        <w:r>
          <w:t xml:space="preserve">higher and </w:t>
        </w:r>
        <w:r w:rsidRPr="00596F6A">
          <w:t xml:space="preserve">more consistent, with </w:t>
        </w:r>
        <w:r>
          <w:t xml:space="preserve">multiple </w:t>
        </w:r>
        <w:r w:rsidRPr="00596F6A">
          <w:t xml:space="preserve">views </w:t>
        </w:r>
        <w:r>
          <w:t>in</w:t>
        </w:r>
        <w:r w:rsidRPr="00596F6A">
          <w:t xml:space="preserve"> each module. A notable peak occurs with </w:t>
        </w:r>
        <w:r>
          <w:t>video 5</w:t>
        </w:r>
        <w:r w:rsidRPr="00596F6A">
          <w:t xml:space="preserve"> of Module 1, which accumulated a total of 15 views. For Modules 2 through 4, Group B's views are generally within the range of 1-6 views, indicating a steady but moderate engagement with the content during finals week.</w:t>
        </w:r>
        <w:r>
          <w:t xml:space="preserve">  We note that group B also did not engage with video 23.</w:t>
        </w:r>
      </w:ins>
    </w:p>
    <w:p w14:paraId="38FA2700" w14:textId="77777777" w:rsidR="00F858BE" w:rsidRPr="00CF2D64" w:rsidRDefault="00F858BE" w:rsidP="00F858BE">
      <w:pPr>
        <w:rPr>
          <w:ins w:id="81" w:author="Rovey, Joshua Lucas" w:date="2024-10-03T11:20:00Z" w16du:dateUtc="2024-10-03T16:20:00Z"/>
        </w:rPr>
      </w:pPr>
    </w:p>
    <w:p w14:paraId="2C5CA25C" w14:textId="1DD581DD" w:rsidR="00F858BE" w:rsidRPr="00B44D69" w:rsidRDefault="00F858BE" w:rsidP="00F858BE">
      <w:pPr>
        <w:spacing w:after="240"/>
      </w:pPr>
      <w:ins w:id="82" w:author="Rovey, Joshua Lucas" w:date="2024-10-03T11:20:00Z" w16du:dateUtc="2024-10-03T16:20:00Z">
        <w:r>
          <w:rPr>
            <w:rFonts w:eastAsia="Times New Roman" w:cs="Times New Roman"/>
            <w:kern w:val="0"/>
            <w:szCs w:val="24"/>
            <w14:ligatures w14:val="none"/>
          </w:rPr>
          <w:lastRenderedPageBreak/>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Pr="00835DC6">
          <w:rPr>
            <w:rFonts w:eastAsia="Times New Roman" w:cs="Times New Roman"/>
            <w:kern w:val="0"/>
            <w:szCs w:val="24"/>
            <w14:ligatures w14:val="none"/>
          </w:rPr>
          <w:t>(</w:t>
        </w:r>
        <w:r>
          <w:rPr>
            <w:rFonts w:eastAsia="Times New Roman" w:cs="Times New Roman"/>
            <w:kern w:val="0"/>
            <w:szCs w:val="24"/>
            <w14:ligatures w14:val="none"/>
          </w:rPr>
          <w:t>r</w:t>
        </w:r>
        <w:r w:rsidRPr="00835DC6">
          <w:rPr>
            <w:rFonts w:eastAsia="Times New Roman" w:cs="Times New Roman"/>
            <w:kern w:val="0"/>
            <w:szCs w:val="24"/>
            <w14:ligatures w14:val="none"/>
          </w:rPr>
          <w:t xml:space="preserve">ight) </w:t>
        </w:r>
        <w:r>
          <w:rPr>
            <w:rFonts w:eastAsia="Times New Roman" w:cs="Times New Roman"/>
            <w:kern w:val="0"/>
            <w:szCs w:val="24"/>
            <w14:ligatures w14:val="none"/>
          </w:rPr>
          <w:t>presents</w:t>
        </w:r>
        <w:r w:rsidRPr="00835DC6">
          <w:rPr>
            <w:rFonts w:eastAsia="Times New Roman" w:cs="Times New Roman"/>
            <w:kern w:val="0"/>
            <w:szCs w:val="24"/>
            <w14:ligatures w14:val="none"/>
          </w:rPr>
          <w:t xml:space="preserve"> a breakdown of the average view duration per video</w:t>
        </w:r>
        <w:r>
          <w:rPr>
            <w:rFonts w:eastAsia="Times New Roman" w:cs="Times New Roman"/>
            <w:kern w:val="0"/>
            <w:szCs w:val="24"/>
            <w14:ligatures w14:val="none"/>
          </w:rPr>
          <w:t>.</w:t>
        </w:r>
        <w:r w:rsidRPr="00835DC6">
          <w:rPr>
            <w:rFonts w:eastAsia="Times New Roman" w:cs="Times New Roman"/>
            <w:kern w:val="0"/>
            <w:szCs w:val="24"/>
            <w14:ligatures w14:val="none"/>
          </w:rPr>
          <w:t xml:space="preserve"> </w:t>
        </w:r>
        <w:r w:rsidRPr="00596F6A">
          <w:rPr>
            <w:rFonts w:eastAsia="Times New Roman" w:cs="Times New Roman"/>
            <w:kern w:val="0"/>
            <w:szCs w:val="24"/>
            <w14:ligatures w14:val="none"/>
          </w:rPr>
          <w:t xml:space="preserve">The </w:t>
        </w:r>
      </w:ins>
      <w:ins w:id="83" w:author="Rovey, Joshua Lucas" w:date="2024-10-03T11:21:00Z" w16du:dateUtc="2024-10-03T16:21:00Z">
        <w:r w:rsidR="002E18FD">
          <w:rPr>
            <w:rFonts w:eastAsia="Times New Roman" w:cs="Times New Roman"/>
            <w:kern w:val="0"/>
            <w:szCs w:val="24"/>
            <w14:ligatures w14:val="none"/>
          </w:rPr>
          <w:t xml:space="preserve">same </w:t>
        </w:r>
      </w:ins>
      <w:ins w:id="84" w:author="Rovey, Joshua Lucas" w:date="2024-10-03T11:20:00Z" w16du:dateUtc="2024-10-03T16:20:00Z">
        <w:r w:rsidRPr="00596F6A">
          <w:rPr>
            <w:rFonts w:eastAsia="Times New Roman" w:cs="Times New Roman"/>
            <w:kern w:val="0"/>
            <w:szCs w:val="24"/>
            <w14:ligatures w14:val="none"/>
          </w:rPr>
          <w:t xml:space="preserve">trend observed in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left is apparent </w:t>
        </w:r>
      </w:ins>
      <w:ins w:id="85" w:author="Rovey, Joshua Lucas" w:date="2024-10-03T11:21:00Z" w16du:dateUtc="2024-10-03T16:21:00Z">
        <w:r w:rsidR="002E18FD">
          <w:rPr>
            <w:rFonts w:eastAsia="Times New Roman" w:cs="Times New Roman"/>
            <w:kern w:val="0"/>
            <w:szCs w:val="24"/>
            <w14:ligatures w14:val="none"/>
          </w:rPr>
          <w:t xml:space="preserve">in </w:t>
        </w:r>
        <w:r w:rsidR="002E18FD">
          <w:rPr>
            <w:rFonts w:eastAsia="Times New Roman" w:cs="Times New Roman"/>
            <w:kern w:val="0"/>
            <w:szCs w:val="24"/>
            <w14:ligatures w14:val="none"/>
          </w:rPr>
          <w:fldChar w:fldCharType="begin"/>
        </w:r>
        <w:r w:rsidR="002E18FD">
          <w:rPr>
            <w:rFonts w:eastAsia="Times New Roman" w:cs="Times New Roman"/>
            <w:kern w:val="0"/>
            <w:szCs w:val="24"/>
            <w14:ligatures w14:val="none"/>
          </w:rPr>
          <w:instrText xml:space="preserve"> REF _Ref178014033 \h </w:instrText>
        </w:r>
        <w:r w:rsidR="002E18FD">
          <w:rPr>
            <w:rFonts w:eastAsia="Times New Roman" w:cs="Times New Roman"/>
            <w:kern w:val="0"/>
            <w:szCs w:val="24"/>
            <w14:ligatures w14:val="none"/>
          </w:rPr>
        </w:r>
        <w:r w:rsidR="002E18FD">
          <w:rPr>
            <w:rFonts w:eastAsia="Times New Roman" w:cs="Times New Roman"/>
            <w:kern w:val="0"/>
            <w:szCs w:val="24"/>
            <w14:ligatures w14:val="none"/>
          </w:rPr>
          <w:fldChar w:fldCharType="separate"/>
        </w:r>
        <w:r w:rsidR="002E18FD">
          <w:t xml:space="preserve">Figure </w:t>
        </w:r>
        <w:r w:rsidR="002E18FD">
          <w:rPr>
            <w:noProof/>
          </w:rPr>
          <w:t>9</w:t>
        </w:r>
        <w:r w:rsidR="002E18FD">
          <w:rPr>
            <w:rFonts w:eastAsia="Times New Roman" w:cs="Times New Roman"/>
            <w:kern w:val="0"/>
            <w:szCs w:val="24"/>
            <w14:ligatures w14:val="none"/>
          </w:rPr>
          <w:fldChar w:fldCharType="end"/>
        </w:r>
        <w:r w:rsidR="002E18FD">
          <w:rPr>
            <w:rFonts w:eastAsia="Times New Roman" w:cs="Times New Roman"/>
            <w:kern w:val="0"/>
            <w:szCs w:val="24"/>
            <w14:ligatures w14:val="none"/>
          </w:rPr>
          <w:t xml:space="preserve"> </w:t>
        </w:r>
        <w:r w:rsidR="002E18FD">
          <w:rPr>
            <w:rFonts w:eastAsia="Times New Roman" w:cs="Times New Roman"/>
            <w:kern w:val="0"/>
            <w:szCs w:val="24"/>
            <w14:ligatures w14:val="none"/>
          </w:rPr>
          <w:t xml:space="preserve">right </w:t>
        </w:r>
      </w:ins>
      <w:ins w:id="86" w:author="Rovey, Joshua Lucas" w:date="2024-10-03T11:20:00Z" w16du:dateUtc="2024-10-03T16:20:00Z">
        <w:r w:rsidRPr="00596F6A">
          <w:rPr>
            <w:rFonts w:eastAsia="Times New Roman" w:cs="Times New Roman"/>
            <w:kern w:val="0"/>
            <w:szCs w:val="24"/>
            <w14:ligatures w14:val="none"/>
          </w:rPr>
          <w:t xml:space="preserve">with Group A showing almost no engagement, resulting in negligible view durations. </w:t>
        </w:r>
        <w:r>
          <w:rPr>
            <w:rFonts w:eastAsia="Times New Roman" w:cs="Times New Roman"/>
            <w:kern w:val="0"/>
            <w:szCs w:val="24"/>
            <w14:ligatures w14:val="none"/>
          </w:rPr>
          <w:t>However, f</w:t>
        </w:r>
        <w:r w:rsidRPr="00596F6A">
          <w:rPr>
            <w:rFonts w:eastAsia="Times New Roman" w:cs="Times New Roman"/>
            <w:kern w:val="0"/>
            <w:szCs w:val="24"/>
            <w14:ligatures w14:val="none"/>
          </w:rPr>
          <w:t xml:space="preserve">or the few videos that Group A did engage with, they </w:t>
        </w:r>
        <w:r>
          <w:rPr>
            <w:rFonts w:eastAsia="Times New Roman" w:cs="Times New Roman"/>
            <w:kern w:val="0"/>
            <w:szCs w:val="24"/>
            <w14:ligatures w14:val="none"/>
          </w:rPr>
          <w:t>played</w:t>
        </w:r>
        <w:r w:rsidRPr="00596F6A">
          <w:rPr>
            <w:rFonts w:eastAsia="Times New Roman" w:cs="Times New Roman"/>
            <w:kern w:val="0"/>
            <w:szCs w:val="24"/>
            <w14:ligatures w14:val="none"/>
          </w:rPr>
          <w:t xml:space="preserve"> the entire video, as indicated by the view durations matching the video lengths</w:t>
        </w:r>
      </w:ins>
      <w:ins w:id="87" w:author="Rovey, Joshua Lucas" w:date="2024-10-03T11:21:00Z" w16du:dateUtc="2024-10-03T16:21:00Z">
        <w:r w:rsidR="002E18FD">
          <w:rPr>
            <w:rFonts w:eastAsia="Times New Roman" w:cs="Times New Roman"/>
            <w:kern w:val="0"/>
            <w:szCs w:val="24"/>
            <w14:ligatures w14:val="none"/>
          </w:rPr>
          <w:t xml:space="preserve"> for video 5 and 18</w:t>
        </w:r>
      </w:ins>
      <w:ins w:id="88" w:author="Rovey, Joshua Lucas" w:date="2024-10-03T11:20:00Z" w16du:dateUtc="2024-10-03T16:20:00Z">
        <w:r w:rsidRPr="00596F6A">
          <w:rPr>
            <w:rFonts w:eastAsia="Times New Roman" w:cs="Times New Roman"/>
            <w:kern w:val="0"/>
            <w:szCs w:val="24"/>
            <w14:ligatures w14:val="none"/>
          </w:rPr>
          <w:t xml:space="preserve">. This could imply that Group A students </w:t>
        </w:r>
        <w:r>
          <w:rPr>
            <w:rFonts w:eastAsia="Times New Roman" w:cs="Times New Roman"/>
            <w:kern w:val="0"/>
            <w:szCs w:val="24"/>
            <w14:ligatures w14:val="none"/>
          </w:rPr>
          <w:t>we</w:t>
        </w:r>
        <w:r w:rsidRPr="00596F6A">
          <w:rPr>
            <w:rFonts w:eastAsia="Times New Roman" w:cs="Times New Roman"/>
            <w:kern w:val="0"/>
            <w:szCs w:val="24"/>
            <w14:ligatures w14:val="none"/>
          </w:rPr>
          <w:t>re not actively engaging with the content</w:t>
        </w:r>
        <w:r>
          <w:rPr>
            <w:rFonts w:eastAsia="Times New Roman" w:cs="Times New Roman"/>
            <w:kern w:val="0"/>
            <w:szCs w:val="24"/>
            <w14:ligatures w14:val="none"/>
          </w:rPr>
          <w:t>,</w:t>
        </w:r>
        <w:r w:rsidRPr="00596F6A">
          <w:rPr>
            <w:rFonts w:eastAsia="Times New Roman" w:cs="Times New Roman"/>
            <w:kern w:val="0"/>
            <w:szCs w:val="24"/>
            <w14:ligatures w14:val="none"/>
          </w:rPr>
          <w:t xml:space="preserve"> but rather letting the videos play through to the end</w:t>
        </w:r>
      </w:ins>
      <w:ins w:id="89" w:author="Rovey, Joshua Lucas" w:date="2024-10-03T11:22:00Z" w16du:dateUtc="2024-10-03T16:22:00Z">
        <w:r w:rsidR="002E18FD">
          <w:rPr>
            <w:rFonts w:eastAsia="Times New Roman" w:cs="Times New Roman"/>
            <w:kern w:val="0"/>
            <w:szCs w:val="24"/>
            <w14:ligatures w14:val="none"/>
          </w:rPr>
          <w:t xml:space="preserve"> while they were engaged in another task</w:t>
        </w:r>
      </w:ins>
      <w:ins w:id="90" w:author="Rovey, Joshua Lucas" w:date="2024-10-03T11:20:00Z" w16du:dateUtc="2024-10-03T16:20:00Z">
        <w:r w:rsidRPr="00596F6A">
          <w:rPr>
            <w:rFonts w:eastAsia="Times New Roman" w:cs="Times New Roman"/>
            <w:kern w:val="0"/>
            <w:szCs w:val="24"/>
            <w14:ligatures w14:val="none"/>
          </w:rPr>
          <w:t xml:space="preserve">. On the other hand, Group B's view durations range from 0 to 200 seconds. None of the view durations for Group B during finals week correspond to the full length of the videos, which may suggest that students are selectively watching specific segments of the videos to review </w:t>
        </w:r>
        <w:proofErr w:type="gramStart"/>
        <w:r w:rsidRPr="00596F6A">
          <w:rPr>
            <w:rFonts w:eastAsia="Times New Roman" w:cs="Times New Roman"/>
            <w:kern w:val="0"/>
            <w:szCs w:val="24"/>
            <w14:ligatures w14:val="none"/>
          </w:rPr>
          <w:t>particular topics</w:t>
        </w:r>
        <w:proofErr w:type="gramEnd"/>
        <w:r w:rsidRPr="00596F6A">
          <w:rPr>
            <w:rFonts w:eastAsia="Times New Roman" w:cs="Times New Roman"/>
            <w:kern w:val="0"/>
            <w:szCs w:val="24"/>
            <w14:ligatures w14:val="none"/>
          </w:rPr>
          <w:t xml:space="preserve"> or find answers for the final exam.</w:t>
        </w:r>
      </w:ins>
    </w:p>
    <w:p w14:paraId="52941B44" w14:textId="0691F733" w:rsidR="00CA3372" w:rsidRPr="00E23678" w:rsidRDefault="00F30900" w:rsidP="00CA3372">
      <w:pPr>
        <w:spacing w:after="240"/>
        <w:rPr>
          <w:rFonts w:eastAsia="Times New Roman" w:cs="Times New Roman"/>
          <w:kern w:val="0"/>
          <w:szCs w:val="24"/>
          <w14:ligatures w14:val="none"/>
        </w:rPr>
      </w:pPr>
      <w:r>
        <w:rPr>
          <w:rFonts w:eastAsia="Times New Roman" w:cs="Times New Roman"/>
          <w:noProof/>
          <w:kern w:val="0"/>
          <w:szCs w:val="24"/>
          <w14:ligatures w14:val="none"/>
        </w:rPr>
        <w:drawing>
          <wp:inline distT="0" distB="0" distL="0" distR="0" wp14:anchorId="44EC4CF9" wp14:editId="4924CA9F">
            <wp:extent cx="5930900" cy="2895600"/>
            <wp:effectExtent l="0" t="0" r="0" b="0"/>
            <wp:docPr id="72400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2895600"/>
                    </a:xfrm>
                    <a:prstGeom prst="rect">
                      <a:avLst/>
                    </a:prstGeom>
                    <a:noFill/>
                    <a:ln>
                      <a:noFill/>
                    </a:ln>
                  </pic:spPr>
                </pic:pic>
              </a:graphicData>
            </a:graphic>
          </wp:inline>
        </w:drawing>
      </w:r>
    </w:p>
    <w:p w14:paraId="3CA4293C" w14:textId="4C85374D" w:rsidR="00C97CA7" w:rsidRDefault="00CC7746" w:rsidP="00F30900">
      <w:pPr>
        <w:pStyle w:val="Caption"/>
        <w:jc w:val="center"/>
        <w:rPr>
          <w:rFonts w:cs="Times New Roman"/>
          <w:bCs/>
          <w:iCs w:val="0"/>
          <w:szCs w:val="24"/>
        </w:rPr>
      </w:pPr>
      <w:bookmarkStart w:id="91" w:name="_Ref178014033"/>
      <w:r>
        <w:t xml:space="preserve">Figure </w:t>
      </w:r>
      <w:r>
        <w:fldChar w:fldCharType="begin"/>
      </w:r>
      <w:r>
        <w:instrText xml:space="preserve"> SEQ Figure \* ARABIC </w:instrText>
      </w:r>
      <w:r>
        <w:fldChar w:fldCharType="separate"/>
      </w:r>
      <w:r>
        <w:rPr>
          <w:noProof/>
        </w:rPr>
        <w:t>9</w:t>
      </w:r>
      <w:r>
        <w:rPr>
          <w:noProof/>
        </w:rPr>
        <w:fldChar w:fldCharType="end"/>
      </w:r>
      <w:bookmarkEnd w:id="91"/>
      <w:r>
        <w:t xml:space="preserve">: </w:t>
      </w:r>
      <w:r w:rsidR="00811BDE" w:rsidRPr="00C97CA7">
        <w:rPr>
          <w:rFonts w:cs="Times New Roman"/>
          <w:bCs/>
          <w:iCs w:val="0"/>
          <w:szCs w:val="24"/>
        </w:rPr>
        <w:t xml:space="preserve">Views </w:t>
      </w:r>
      <w:r w:rsidR="007617E7">
        <w:rPr>
          <w:rFonts w:cs="Times New Roman"/>
          <w:bCs/>
          <w:iCs w:val="0"/>
          <w:szCs w:val="24"/>
        </w:rPr>
        <w:t>(left)</w:t>
      </w:r>
      <w:r w:rsidR="00811BDE" w:rsidRPr="00C97CA7">
        <w:rPr>
          <w:rFonts w:cs="Times New Roman"/>
          <w:bCs/>
          <w:iCs w:val="0"/>
          <w:szCs w:val="24"/>
        </w:rPr>
        <w:t>and View Duration</w:t>
      </w:r>
      <w:r w:rsidR="007617E7">
        <w:rPr>
          <w:rFonts w:cs="Times New Roman"/>
          <w:bCs/>
          <w:iCs w:val="0"/>
          <w:szCs w:val="24"/>
        </w:rPr>
        <w:t xml:space="preserve"> (right)</w:t>
      </w:r>
      <w:commentRangeStart w:id="92"/>
      <w:r w:rsidR="007617E7">
        <w:rPr>
          <w:rFonts w:cs="Times New Roman"/>
          <w:bCs/>
          <w:iCs w:val="0"/>
          <w:szCs w:val="24"/>
        </w:rPr>
        <w:t xml:space="preserve"> </w:t>
      </w:r>
      <w:commentRangeEnd w:id="92"/>
      <w:r w:rsidR="00352EA6">
        <w:rPr>
          <w:rStyle w:val="CommentReference"/>
          <w:b w:val="0"/>
          <w:iCs w:val="0"/>
        </w:rPr>
        <w:commentReference w:id="92"/>
      </w:r>
      <w:r w:rsidR="00811BDE" w:rsidRPr="00C97CA7">
        <w:rPr>
          <w:rFonts w:cs="Times New Roman"/>
          <w:bCs/>
          <w:iCs w:val="0"/>
          <w:szCs w:val="24"/>
        </w:rPr>
        <w:t xml:space="preserve">During </w:t>
      </w:r>
      <w:r w:rsidR="00811BDE">
        <w:rPr>
          <w:rFonts w:cs="Times New Roman"/>
          <w:bCs/>
          <w:iCs w:val="0"/>
          <w:szCs w:val="24"/>
        </w:rPr>
        <w:t>Final</w:t>
      </w:r>
      <w:r w:rsidR="007617E7">
        <w:rPr>
          <w:rFonts w:cs="Times New Roman"/>
          <w:bCs/>
          <w:iCs w:val="0"/>
          <w:szCs w:val="24"/>
        </w:rPr>
        <w:t xml:space="preserve"> Assessment</w:t>
      </w:r>
      <w:r w:rsidR="00811BDE">
        <w:rPr>
          <w:rFonts w:cs="Times New Roman"/>
          <w:bCs/>
          <w:iCs w:val="0"/>
          <w:szCs w:val="24"/>
        </w:rPr>
        <w:t xml:space="preserve"> Week</w:t>
      </w:r>
    </w:p>
    <w:p w14:paraId="7A3766E6" w14:textId="77777777" w:rsidR="00D03950" w:rsidRPr="00D03950" w:rsidRDefault="00D03950" w:rsidP="00D03950"/>
    <w:p w14:paraId="257C8851" w14:textId="6BA53987" w:rsidR="003B6C40" w:rsidDel="00F858BE" w:rsidRDefault="00CC7746" w:rsidP="00744ADD">
      <w:pPr>
        <w:rPr>
          <w:del w:id="93" w:author="Rovey, Joshua Lucas" w:date="2024-10-03T11:20:00Z" w16du:dateUtc="2024-10-03T16:20:00Z"/>
        </w:rPr>
      </w:pPr>
      <w:del w:id="94" w:author="Rovey, Joshua Lucas" w:date="2024-10-03T11:20:00Z" w16du:dateUtc="2024-10-03T16:20:00Z">
        <w:r w:rsidDel="00F858BE">
          <w:fldChar w:fldCharType="begin"/>
        </w:r>
        <w:r w:rsidDel="00F858BE">
          <w:delInstrText xml:space="preserve"> REF _Ref178014033 \h </w:delInstrText>
        </w:r>
        <w:r w:rsidDel="00F858BE">
          <w:fldChar w:fldCharType="separate"/>
        </w:r>
        <w:r w:rsidDel="00F858BE">
          <w:delText xml:space="preserve">Figure </w:delText>
        </w:r>
        <w:r w:rsidDel="00F858BE">
          <w:rPr>
            <w:noProof/>
          </w:rPr>
          <w:delText>9</w:delText>
        </w:r>
        <w:r w:rsidDel="00F858BE">
          <w:fldChar w:fldCharType="end"/>
        </w:r>
        <w:r w:rsidDel="00F858BE">
          <w:delText xml:space="preserve"> </w:delText>
        </w:r>
        <w:r w:rsidR="001C20F0" w:rsidRPr="001C20F0" w:rsidDel="00F858BE">
          <w:delText>(</w:delText>
        </w:r>
        <w:r w:rsidR="004C0E1D" w:rsidDel="00F858BE">
          <w:delText>l</w:delText>
        </w:r>
        <w:r w:rsidR="004C0E1D" w:rsidRPr="001C20F0" w:rsidDel="00F858BE">
          <w:delText>eft</w:delText>
        </w:r>
        <w:r w:rsidR="001C20F0" w:rsidRPr="001C20F0" w:rsidDel="00F858BE">
          <w:delText xml:space="preserve">) </w:delText>
        </w:r>
        <w:r w:rsidR="004C0E1D" w:rsidDel="00F858BE">
          <w:delText>shows</w:delText>
        </w:r>
        <w:r w:rsidR="001C20F0" w:rsidRPr="001C20F0" w:rsidDel="00F858BE">
          <w:delText xml:space="preserve"> video </w:delText>
        </w:r>
        <w:r w:rsidR="004C0E1D" w:rsidDel="00F858BE">
          <w:delText>viewing</w:delText>
        </w:r>
        <w:r w:rsidR="004C0E1D" w:rsidRPr="001C20F0" w:rsidDel="00F858BE">
          <w:delText xml:space="preserve"> </w:delText>
        </w:r>
        <w:r w:rsidR="001C20F0" w:rsidRPr="001C20F0" w:rsidDel="00F858BE">
          <w:delText>during final</w:delText>
        </w:r>
        <w:r w:rsidR="004C0E1D" w:rsidDel="00F858BE">
          <w:delText xml:space="preserve"> assessment</w:delText>
        </w:r>
        <w:r w:rsidR="001C20F0" w:rsidRPr="001C20F0" w:rsidDel="00F858BE">
          <w:delText xml:space="preserve"> week</w:delText>
        </w:r>
        <w:r w:rsidR="004C0E1D" w:rsidDel="00F858BE">
          <w:delText>.</w:delText>
        </w:r>
        <w:r w:rsidR="001C20F0" w:rsidRPr="001C20F0" w:rsidDel="00F858BE">
          <w:delText xml:space="preserve"> </w:delText>
        </w:r>
        <w:r w:rsidR="00596F6A" w:rsidRPr="00596F6A" w:rsidDel="00F858BE">
          <w:delText xml:space="preserve">Group A shows minimal interaction with the course videos, with negligible views across most modules. Interestingly, there are zero views for </w:delText>
        </w:r>
        <w:r w:rsidR="0059096C" w:rsidRPr="00596F6A" w:rsidDel="00F858BE">
          <w:delText xml:space="preserve">the </w:delText>
        </w:r>
        <w:r w:rsidR="0059096C" w:rsidRPr="004C0E1D" w:rsidDel="00F858BE">
          <w:delText>video</w:delText>
        </w:r>
        <w:r w:rsidR="004C0E1D" w:rsidDel="00F858BE">
          <w:delText xml:space="preserve"> 23</w:delText>
        </w:r>
        <w:r w:rsidR="00596F6A" w:rsidRPr="00596F6A" w:rsidDel="00F858BE">
          <w:delText xml:space="preserve"> in Module 3, despite its direct relevance to a computationally intensive question on the final.  Group B's engagement is </w:delText>
        </w:r>
        <w:r w:rsidR="004C0E1D" w:rsidDel="00F858BE">
          <w:delText xml:space="preserve">higher and </w:delText>
        </w:r>
        <w:r w:rsidR="00596F6A" w:rsidRPr="00596F6A" w:rsidDel="00F858BE">
          <w:delText xml:space="preserve">more consistent, with </w:delText>
        </w:r>
        <w:r w:rsidR="004C0E1D" w:rsidDel="00F858BE">
          <w:delText xml:space="preserve">multiple </w:delText>
        </w:r>
        <w:r w:rsidR="00596F6A" w:rsidRPr="00596F6A" w:rsidDel="00F858BE">
          <w:delText xml:space="preserve">views </w:delText>
        </w:r>
        <w:r w:rsidR="004C0E1D" w:rsidDel="00F858BE">
          <w:delText>in</w:delText>
        </w:r>
        <w:r w:rsidR="00596F6A" w:rsidRPr="00596F6A" w:rsidDel="00F858BE">
          <w:delText xml:space="preserve"> each module. A notable peak occurs with </w:delText>
        </w:r>
        <w:r w:rsidR="004C0E1D" w:rsidDel="00F858BE">
          <w:delText>video 5</w:delText>
        </w:r>
        <w:r w:rsidR="00596F6A" w:rsidRPr="00596F6A" w:rsidDel="00F858BE">
          <w:delText xml:space="preserve"> of Module 1, which accumulated a total of 15 views. For Modules 2 through 4, Group B's views are generally within the range of 1-6 views, indicating a steady but moderate engagement with the content during finals week.</w:delText>
        </w:r>
        <w:r w:rsidR="00A4418B" w:rsidDel="00F858BE">
          <w:delText xml:space="preserve">  We note that group B also did not engage with video 23.</w:delText>
        </w:r>
      </w:del>
    </w:p>
    <w:p w14:paraId="35EB6CDA" w14:textId="3C9CF365" w:rsidR="00744ADD" w:rsidRPr="00CF2D64" w:rsidDel="00F858BE" w:rsidRDefault="00744ADD">
      <w:pPr>
        <w:rPr>
          <w:del w:id="95" w:author="Rovey, Joshua Lucas" w:date="2024-10-03T11:20:00Z" w16du:dateUtc="2024-10-03T16:20:00Z"/>
        </w:rPr>
        <w:pPrChange w:id="96" w:author="Rovey, Joshua Lucas" w:date="2024-09-24T13:56:00Z" w16du:dateUtc="2024-09-24T18:56:00Z">
          <w:pPr>
            <w:spacing w:after="240"/>
            <w:jc w:val="left"/>
          </w:pPr>
        </w:pPrChange>
      </w:pPr>
    </w:p>
    <w:p w14:paraId="510676DA" w14:textId="37D45134" w:rsidR="001F450D" w:rsidRDefault="00CC7746" w:rsidP="00D03950">
      <w:pPr>
        <w:spacing w:after="240"/>
        <w:rPr>
          <w:ins w:id="97" w:author="Rovey, Joshua Lucas" w:date="2024-10-03T11:20:00Z" w16du:dateUtc="2024-10-03T16:20:00Z"/>
          <w:rFonts w:eastAsia="Times New Roman" w:cs="Times New Roman"/>
          <w:kern w:val="0"/>
          <w:szCs w:val="24"/>
          <w14:ligatures w14:val="none"/>
        </w:rPr>
      </w:pPr>
      <w:del w:id="98" w:author="Rovey, Joshua Lucas" w:date="2024-10-03T11:20:00Z" w16du:dateUtc="2024-10-03T16:20:00Z">
        <w:r w:rsidDel="00F858BE">
          <w:rPr>
            <w:rFonts w:eastAsia="Times New Roman" w:cs="Times New Roman"/>
            <w:kern w:val="0"/>
            <w:szCs w:val="24"/>
            <w14:ligatures w14:val="none"/>
          </w:rPr>
          <w:fldChar w:fldCharType="begin"/>
        </w:r>
        <w:r w:rsidDel="00F858BE">
          <w:rPr>
            <w:rFonts w:eastAsia="Times New Roman" w:cs="Times New Roman"/>
            <w:kern w:val="0"/>
            <w:szCs w:val="24"/>
            <w14:ligatures w14:val="none"/>
          </w:rPr>
          <w:delInstrText xml:space="preserve"> REF _Ref178014033 \h </w:delInstrText>
        </w:r>
        <w:r w:rsidDel="00F858BE">
          <w:rPr>
            <w:rFonts w:eastAsia="Times New Roman" w:cs="Times New Roman"/>
            <w:kern w:val="0"/>
            <w:szCs w:val="24"/>
            <w14:ligatures w14:val="none"/>
          </w:rPr>
        </w:r>
        <w:r w:rsidDel="00F858BE">
          <w:rPr>
            <w:rFonts w:eastAsia="Times New Roman" w:cs="Times New Roman"/>
            <w:kern w:val="0"/>
            <w:szCs w:val="24"/>
            <w14:ligatures w14:val="none"/>
          </w:rPr>
          <w:fldChar w:fldCharType="separate"/>
        </w:r>
        <w:r w:rsidDel="00F858BE">
          <w:delText xml:space="preserve">Figure </w:delText>
        </w:r>
        <w:r w:rsidDel="00F858BE">
          <w:rPr>
            <w:noProof/>
          </w:rPr>
          <w:delText>9</w:delText>
        </w:r>
        <w:r w:rsidDel="00F858BE">
          <w:rPr>
            <w:rFonts w:eastAsia="Times New Roman" w:cs="Times New Roman"/>
            <w:kern w:val="0"/>
            <w:szCs w:val="24"/>
            <w14:ligatures w14:val="none"/>
          </w:rPr>
          <w:fldChar w:fldCharType="end"/>
        </w:r>
        <w:r w:rsidR="005F1EAA" w:rsidDel="00F858BE">
          <w:rPr>
            <w:rFonts w:eastAsia="Times New Roman" w:cs="Times New Roman"/>
            <w:kern w:val="0"/>
            <w:szCs w:val="24"/>
            <w14:ligatures w14:val="none"/>
          </w:rPr>
          <w:delText xml:space="preserve"> </w:delText>
        </w:r>
        <w:r w:rsidR="00835DC6" w:rsidRPr="00835DC6" w:rsidDel="00F858BE">
          <w:rPr>
            <w:rFonts w:eastAsia="Times New Roman" w:cs="Times New Roman"/>
            <w:kern w:val="0"/>
            <w:szCs w:val="24"/>
            <w14:ligatures w14:val="none"/>
          </w:rPr>
          <w:delText>(</w:delText>
        </w:r>
        <w:r w:rsidR="00A4418B" w:rsidDel="00F858BE">
          <w:rPr>
            <w:rFonts w:eastAsia="Times New Roman" w:cs="Times New Roman"/>
            <w:kern w:val="0"/>
            <w:szCs w:val="24"/>
            <w14:ligatures w14:val="none"/>
          </w:rPr>
          <w:delText>r</w:delText>
        </w:r>
        <w:r w:rsidR="00A4418B" w:rsidRPr="00835DC6" w:rsidDel="00F858BE">
          <w:rPr>
            <w:rFonts w:eastAsia="Times New Roman" w:cs="Times New Roman"/>
            <w:kern w:val="0"/>
            <w:szCs w:val="24"/>
            <w14:ligatures w14:val="none"/>
          </w:rPr>
          <w:delText>ight</w:delText>
        </w:r>
        <w:r w:rsidR="00835DC6" w:rsidRPr="00835DC6" w:rsidDel="00F858BE">
          <w:rPr>
            <w:rFonts w:eastAsia="Times New Roman" w:cs="Times New Roman"/>
            <w:kern w:val="0"/>
            <w:szCs w:val="24"/>
            <w14:ligatures w14:val="none"/>
          </w:rPr>
          <w:delText xml:space="preserve">) </w:delText>
        </w:r>
        <w:r w:rsidR="000E2B43" w:rsidDel="00F858BE">
          <w:rPr>
            <w:rFonts w:eastAsia="Times New Roman" w:cs="Times New Roman"/>
            <w:kern w:val="0"/>
            <w:szCs w:val="24"/>
            <w14:ligatures w14:val="none"/>
          </w:rPr>
          <w:delText>presents</w:delText>
        </w:r>
        <w:r w:rsidR="00835DC6" w:rsidRPr="00835DC6" w:rsidDel="00F858BE">
          <w:rPr>
            <w:rFonts w:eastAsia="Times New Roman" w:cs="Times New Roman"/>
            <w:kern w:val="0"/>
            <w:szCs w:val="24"/>
            <w14:ligatures w14:val="none"/>
          </w:rPr>
          <w:delText xml:space="preserve"> a breakdown of the average view duration per video </w:delText>
        </w:r>
        <w:r w:rsidR="00596F6A" w:rsidRPr="00596F6A" w:rsidDel="00F858BE">
          <w:rPr>
            <w:rFonts w:eastAsia="Times New Roman" w:cs="Times New Roman"/>
            <w:kern w:val="0"/>
            <w:szCs w:val="24"/>
            <w14:ligatures w14:val="none"/>
          </w:rPr>
          <w:delText xml:space="preserve">The trend observed in </w:delText>
        </w:r>
        <w:r w:rsidDel="00F858BE">
          <w:rPr>
            <w:rFonts w:eastAsia="Times New Roman" w:cs="Times New Roman"/>
            <w:kern w:val="0"/>
            <w:szCs w:val="24"/>
            <w14:ligatures w14:val="none"/>
          </w:rPr>
          <w:fldChar w:fldCharType="begin"/>
        </w:r>
        <w:r w:rsidDel="00F858BE">
          <w:rPr>
            <w:rFonts w:eastAsia="Times New Roman" w:cs="Times New Roman"/>
            <w:kern w:val="0"/>
            <w:szCs w:val="24"/>
            <w14:ligatures w14:val="none"/>
          </w:rPr>
          <w:delInstrText xml:space="preserve"> REF _Ref178014033 \h </w:delInstrText>
        </w:r>
        <w:r w:rsidDel="00F858BE">
          <w:rPr>
            <w:rFonts w:eastAsia="Times New Roman" w:cs="Times New Roman"/>
            <w:kern w:val="0"/>
            <w:szCs w:val="24"/>
            <w14:ligatures w14:val="none"/>
          </w:rPr>
        </w:r>
        <w:r w:rsidDel="00F858BE">
          <w:rPr>
            <w:rFonts w:eastAsia="Times New Roman" w:cs="Times New Roman"/>
            <w:kern w:val="0"/>
            <w:szCs w:val="24"/>
            <w14:ligatures w14:val="none"/>
          </w:rPr>
          <w:fldChar w:fldCharType="separate"/>
        </w:r>
        <w:r w:rsidDel="00F858BE">
          <w:delText xml:space="preserve">Figure </w:delText>
        </w:r>
        <w:r w:rsidDel="00F858BE">
          <w:rPr>
            <w:noProof/>
          </w:rPr>
          <w:delText>9</w:delText>
        </w:r>
        <w:r w:rsidDel="00F858BE">
          <w:rPr>
            <w:rFonts w:eastAsia="Times New Roman" w:cs="Times New Roman"/>
            <w:kern w:val="0"/>
            <w:szCs w:val="24"/>
            <w14:ligatures w14:val="none"/>
          </w:rPr>
          <w:fldChar w:fldCharType="end"/>
        </w:r>
        <w:r w:rsidR="00574807" w:rsidDel="00F858BE">
          <w:rPr>
            <w:rFonts w:eastAsia="Times New Roman" w:cs="Times New Roman"/>
            <w:kern w:val="0"/>
            <w:szCs w:val="24"/>
            <w14:ligatures w14:val="none"/>
          </w:rPr>
          <w:delText xml:space="preserve"> left</w:delText>
        </w:r>
        <w:r w:rsidR="008C4207" w:rsidDel="00F858BE">
          <w:rPr>
            <w:rFonts w:eastAsia="Times New Roman" w:cs="Times New Roman"/>
            <w:kern w:val="0"/>
            <w:szCs w:val="24"/>
            <w14:ligatures w14:val="none"/>
          </w:rPr>
          <w:delText xml:space="preserve"> </w:delText>
        </w:r>
        <w:r w:rsidR="00574807" w:rsidDel="00F858BE">
          <w:rPr>
            <w:rFonts w:eastAsia="Times New Roman" w:cs="Times New Roman"/>
            <w:kern w:val="0"/>
            <w:szCs w:val="24"/>
            <w14:ligatures w14:val="none"/>
          </w:rPr>
          <w:delText xml:space="preserve">is apparent </w:delText>
        </w:r>
        <w:r w:rsidR="00596F6A" w:rsidRPr="00596F6A" w:rsidDel="00F858BE">
          <w:rPr>
            <w:rFonts w:eastAsia="Times New Roman" w:cs="Times New Roman"/>
            <w:kern w:val="0"/>
            <w:szCs w:val="24"/>
            <w14:ligatures w14:val="none"/>
          </w:rPr>
          <w:delText xml:space="preserve">with Group A showing almost no engagement, resulting in negligible view durations. </w:delText>
        </w:r>
        <w:r w:rsidR="00574807" w:rsidDel="00F858BE">
          <w:rPr>
            <w:rFonts w:eastAsia="Times New Roman" w:cs="Times New Roman"/>
            <w:kern w:val="0"/>
            <w:szCs w:val="24"/>
            <w14:ligatures w14:val="none"/>
          </w:rPr>
          <w:delText>However, f</w:delText>
        </w:r>
        <w:r w:rsidR="00596F6A" w:rsidRPr="00596F6A" w:rsidDel="00F858BE">
          <w:rPr>
            <w:rFonts w:eastAsia="Times New Roman" w:cs="Times New Roman"/>
            <w:kern w:val="0"/>
            <w:szCs w:val="24"/>
            <w14:ligatures w14:val="none"/>
          </w:rPr>
          <w:delText xml:space="preserve">or the few videos that Group A did engage with, they </w:delText>
        </w:r>
        <w:r w:rsidR="00574807" w:rsidDel="00F858BE">
          <w:rPr>
            <w:rFonts w:eastAsia="Times New Roman" w:cs="Times New Roman"/>
            <w:kern w:val="0"/>
            <w:szCs w:val="24"/>
            <w14:ligatures w14:val="none"/>
          </w:rPr>
          <w:delText>played</w:delText>
        </w:r>
        <w:r w:rsidR="00574807" w:rsidRPr="00596F6A" w:rsidDel="00F858BE">
          <w:rPr>
            <w:rFonts w:eastAsia="Times New Roman" w:cs="Times New Roman"/>
            <w:kern w:val="0"/>
            <w:szCs w:val="24"/>
            <w14:ligatures w14:val="none"/>
          </w:rPr>
          <w:delText xml:space="preserve"> </w:delText>
        </w:r>
        <w:r w:rsidR="00596F6A" w:rsidRPr="00596F6A" w:rsidDel="00F858BE">
          <w:rPr>
            <w:rFonts w:eastAsia="Times New Roman" w:cs="Times New Roman"/>
            <w:kern w:val="0"/>
            <w:szCs w:val="24"/>
            <w14:ligatures w14:val="none"/>
          </w:rPr>
          <w:delText xml:space="preserve">the entire video, as indicated by the view durations matching the video lengths. This could imply that Group A students </w:delText>
        </w:r>
        <w:r w:rsidR="0086077F" w:rsidDel="00F858BE">
          <w:rPr>
            <w:rFonts w:eastAsia="Times New Roman" w:cs="Times New Roman"/>
            <w:kern w:val="0"/>
            <w:szCs w:val="24"/>
            <w14:ligatures w14:val="none"/>
          </w:rPr>
          <w:delText>we</w:delText>
        </w:r>
        <w:r w:rsidR="0086077F" w:rsidRPr="00596F6A" w:rsidDel="00F858BE">
          <w:rPr>
            <w:rFonts w:eastAsia="Times New Roman" w:cs="Times New Roman"/>
            <w:kern w:val="0"/>
            <w:szCs w:val="24"/>
            <w14:ligatures w14:val="none"/>
          </w:rPr>
          <w:delText xml:space="preserve">re </w:delText>
        </w:r>
        <w:r w:rsidR="00596F6A" w:rsidRPr="00596F6A" w:rsidDel="00F858BE">
          <w:rPr>
            <w:rFonts w:eastAsia="Times New Roman" w:cs="Times New Roman"/>
            <w:kern w:val="0"/>
            <w:szCs w:val="24"/>
            <w14:ligatures w14:val="none"/>
          </w:rPr>
          <w:delText xml:space="preserve">not actively engaging with the content but rather letting the videos play through to the end. On the other hand, Group B's view durations range from 0 to 200 seconds. None of the view durations for Group B during finals week correspond to the full length of the videos, which </w:delText>
        </w:r>
        <w:r w:rsidR="00596F6A" w:rsidRPr="00596F6A" w:rsidDel="00F858BE">
          <w:rPr>
            <w:rFonts w:eastAsia="Times New Roman" w:cs="Times New Roman"/>
            <w:kern w:val="0"/>
            <w:szCs w:val="24"/>
            <w14:ligatures w14:val="none"/>
          </w:rPr>
          <w:lastRenderedPageBreak/>
          <w:delText>may suggest that students are selectively watching specific segments of the videos to review particular topics or find answers for the final exam.</w:delText>
        </w:r>
      </w:del>
    </w:p>
    <w:p w14:paraId="25899347" w14:textId="4BC8F0D0" w:rsidR="00F858BE" w:rsidRPr="00596F6A" w:rsidRDefault="00F858BE" w:rsidP="00F858BE">
      <w:pPr>
        <w:spacing w:after="240"/>
        <w:rPr>
          <w:ins w:id="99" w:author="Rovey, Joshua Lucas" w:date="2024-10-03T11:20:00Z" w16du:dateUtc="2024-10-03T16:20:00Z"/>
          <w:rFonts w:eastAsia="Times New Roman" w:cs="Times New Roman"/>
          <w:kern w:val="0"/>
          <w:szCs w:val="24"/>
          <w14:ligatures w14:val="none"/>
        </w:rPr>
      </w:pPr>
      <w:ins w:id="100" w:author="Rovey, Joshua Lucas" w:date="2024-10-03T11:20:00Z" w16du:dateUtc="2024-10-03T16:20:00Z">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_Ref171508296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Table </w:t>
        </w:r>
        <w:r>
          <w:rPr>
            <w:noProof/>
          </w:rPr>
          <w:t>7</w:t>
        </w:r>
        <w:r>
          <w:rPr>
            <w:rFonts w:eastAsia="Times New Roman" w:cs="Times New Roman"/>
            <w:kern w:val="0"/>
            <w:szCs w:val="24"/>
            <w14:ligatures w14:val="none"/>
          </w:rPr>
          <w:fldChar w:fldCharType="end"/>
        </w:r>
        <w:r w:rsidRPr="00596F6A">
          <w:rPr>
            <w:rFonts w:eastAsia="Times New Roman" w:cs="Times New Roman"/>
            <w:kern w:val="0"/>
            <w:szCs w:val="24"/>
            <w14:ligatures w14:val="none"/>
          </w:rPr>
          <w:t xml:space="preserve"> presents the results of statistical hypothesis tests conducted to compare the view counts and view durations between the two groups throughout the course and specifically during finals week. </w:t>
        </w:r>
      </w:ins>
      <w:ins w:id="101" w:author="Rovey, Joshua Lucas" w:date="2024-10-03T11:24:00Z" w16du:dateUtc="2024-10-03T16:24:00Z">
        <w:r w:rsidR="00AA3277">
          <w:rPr>
            <w:rFonts w:eastAsia="Times New Roman" w:cs="Times New Roman"/>
            <w:kern w:val="0"/>
            <w:szCs w:val="24"/>
            <w14:ligatures w14:val="none"/>
          </w:rPr>
          <w:t>T</w:t>
        </w:r>
      </w:ins>
      <w:ins w:id="102" w:author="Rovey, Joshua Lucas" w:date="2024-10-03T11:20:00Z" w16du:dateUtc="2024-10-03T16:20:00Z">
        <w:r w:rsidRPr="00596F6A">
          <w:rPr>
            <w:rFonts w:eastAsia="Times New Roman" w:cs="Times New Roman"/>
            <w:kern w:val="0"/>
            <w:szCs w:val="24"/>
            <w14:ligatures w14:val="none"/>
          </w:rPr>
          <w:t>he null</w:t>
        </w:r>
        <w:commentRangeStart w:id="103"/>
        <w:r w:rsidRPr="00596F6A">
          <w:rPr>
            <w:rFonts w:eastAsia="Times New Roman" w:cs="Times New Roman"/>
            <w:kern w:val="0"/>
            <w:szCs w:val="24"/>
            <w14:ligatures w14:val="none"/>
          </w:rPr>
          <w:t xml:space="preserve"> hypothesis posit</w:t>
        </w:r>
        <w:r>
          <w:rPr>
            <w:rFonts w:eastAsia="Times New Roman" w:cs="Times New Roman"/>
            <w:kern w:val="0"/>
            <w:szCs w:val="24"/>
            <w14:ligatures w14:val="none"/>
          </w:rPr>
          <w:t>s</w:t>
        </w:r>
        <w:r w:rsidRPr="00596F6A">
          <w:rPr>
            <w:rFonts w:eastAsia="Times New Roman" w:cs="Times New Roman"/>
            <w:kern w:val="0"/>
            <w:szCs w:val="24"/>
            <w14:ligatures w14:val="none"/>
          </w:rPr>
          <w:t xml:space="preserve"> that there </w:t>
        </w:r>
        <w:r>
          <w:rPr>
            <w:rFonts w:eastAsia="Times New Roman" w:cs="Times New Roman"/>
            <w:kern w:val="0"/>
            <w:szCs w:val="24"/>
            <w14:ligatures w14:val="none"/>
          </w:rPr>
          <w:t>is</w:t>
        </w:r>
        <w:r w:rsidRPr="00596F6A">
          <w:rPr>
            <w:rFonts w:eastAsia="Times New Roman" w:cs="Times New Roman"/>
            <w:kern w:val="0"/>
            <w:szCs w:val="24"/>
            <w14:ligatures w14:val="none"/>
          </w:rPr>
          <w:t xml:space="preserve"> no significant dif</w:t>
        </w:r>
        <w:commentRangeStart w:id="104"/>
        <w:r w:rsidRPr="00596F6A">
          <w:rPr>
            <w:rFonts w:eastAsia="Times New Roman" w:cs="Times New Roman"/>
            <w:kern w:val="0"/>
            <w:szCs w:val="24"/>
            <w14:ligatures w14:val="none"/>
          </w:rPr>
          <w:t xml:space="preserve">ference in the view counts and view durations between the two groups. The alternative hypothesis </w:t>
        </w:r>
        <w:r>
          <w:rPr>
            <w:rFonts w:eastAsia="Times New Roman" w:cs="Times New Roman"/>
            <w:kern w:val="0"/>
            <w:szCs w:val="24"/>
            <w14:ligatures w14:val="none"/>
          </w:rPr>
          <w:t xml:space="preserve">is </w:t>
        </w:r>
        <w:r w:rsidRPr="00596F6A">
          <w:rPr>
            <w:rFonts w:eastAsia="Times New Roman" w:cs="Times New Roman"/>
            <w:kern w:val="0"/>
            <w:szCs w:val="24"/>
            <w14:ligatures w14:val="none"/>
          </w:rPr>
          <w:t>that a difference d</w:t>
        </w:r>
        <w:r>
          <w:rPr>
            <w:rFonts w:eastAsia="Times New Roman" w:cs="Times New Roman"/>
            <w:kern w:val="0"/>
            <w:szCs w:val="24"/>
            <w14:ligatures w14:val="none"/>
          </w:rPr>
          <w:t>oes</w:t>
        </w:r>
        <w:r w:rsidRPr="00596F6A">
          <w:rPr>
            <w:rFonts w:eastAsia="Times New Roman" w:cs="Times New Roman"/>
            <w:kern w:val="0"/>
            <w:szCs w:val="24"/>
            <w14:ligatures w14:val="none"/>
          </w:rPr>
          <w:t xml:space="preserve"> exist. </w:t>
        </w:r>
      </w:ins>
      <w:ins w:id="105" w:author="Rovey, Joshua Lucas" w:date="2024-10-03T11:23:00Z" w16du:dateUtc="2024-10-03T16:23:00Z">
        <w:r w:rsidR="00AA3277">
          <w:rPr>
            <w:rFonts w:eastAsia="Times New Roman" w:cs="Times New Roman"/>
            <w:kern w:val="0"/>
            <w:szCs w:val="24"/>
            <w14:ligatures w14:val="none"/>
          </w:rPr>
          <w:t>Before the final assessment week, t</w:t>
        </w:r>
      </w:ins>
      <w:ins w:id="106" w:author="Rovey, Joshua Lucas" w:date="2024-10-03T11:20:00Z" w16du:dateUtc="2024-10-03T16:20:00Z">
        <w:r w:rsidRPr="00596F6A">
          <w:rPr>
            <w:rFonts w:eastAsia="Times New Roman" w:cs="Times New Roman"/>
            <w:kern w:val="0"/>
            <w:szCs w:val="24"/>
            <w14:ligatures w14:val="none"/>
          </w:rPr>
          <w:t xml:space="preserve">he resulting p-values for the views (8.4e-1) and view duration (9.1e-1) exceed the predetermined alpha level of 0.01, indicating insufficient evidence to reject the null hypothesis. Consequently, we cannot conclude that there is a statistically significant difference in the engagement metrics between the groups </w:t>
        </w:r>
        <w:r>
          <w:rPr>
            <w:rFonts w:eastAsia="Times New Roman" w:cs="Times New Roman"/>
            <w:kern w:val="0"/>
            <w:szCs w:val="24"/>
            <w14:ligatures w14:val="none"/>
          </w:rPr>
          <w:t>before the final assessment week</w:t>
        </w:r>
        <w:r w:rsidRPr="00596F6A">
          <w:rPr>
            <w:rFonts w:eastAsia="Times New Roman" w:cs="Times New Roman"/>
            <w:kern w:val="0"/>
            <w:szCs w:val="24"/>
            <w14:ligatures w14:val="none"/>
          </w:rPr>
          <w:t>.</w:t>
        </w:r>
      </w:ins>
      <w:ins w:id="107" w:author="Rovey, Joshua Lucas" w:date="2024-10-03T11:23:00Z" w16du:dateUtc="2024-10-03T16:23:00Z">
        <w:r w:rsidR="00AA3277">
          <w:rPr>
            <w:rFonts w:eastAsia="Times New Roman" w:cs="Times New Roman"/>
            <w:kern w:val="0"/>
            <w:szCs w:val="24"/>
            <w14:ligatures w14:val="none"/>
          </w:rPr>
          <w:t xml:space="preserve">  C</w:t>
        </w:r>
      </w:ins>
      <w:ins w:id="108" w:author="Rovey, Joshua Lucas" w:date="2024-10-03T11:20:00Z" w16du:dateUtc="2024-10-03T16:20:00Z">
        <w:r w:rsidRPr="00596F6A">
          <w:rPr>
            <w:rFonts w:eastAsia="Times New Roman" w:cs="Times New Roman"/>
            <w:kern w:val="0"/>
            <w:szCs w:val="24"/>
            <w14:ligatures w14:val="none"/>
          </w:rPr>
          <w:t>onversely, during final</w:t>
        </w:r>
        <w:r>
          <w:rPr>
            <w:rFonts w:eastAsia="Times New Roman" w:cs="Times New Roman"/>
            <w:kern w:val="0"/>
            <w:szCs w:val="24"/>
            <w14:ligatures w14:val="none"/>
          </w:rPr>
          <w:t xml:space="preserve"> assessment</w:t>
        </w:r>
        <w:r w:rsidRPr="00596F6A">
          <w:rPr>
            <w:rFonts w:eastAsia="Times New Roman" w:cs="Times New Roman"/>
            <w:kern w:val="0"/>
            <w:szCs w:val="24"/>
            <w14:ligatures w14:val="none"/>
          </w:rPr>
          <w:t xml:space="preserve"> week, </w:t>
        </w:r>
      </w:ins>
      <w:ins w:id="109" w:author="Rovey, Joshua Lucas" w:date="2024-10-03T11:25:00Z" w16du:dateUtc="2024-10-03T16:25:00Z">
        <w:r w:rsidR="00AA3277">
          <w:rPr>
            <w:rFonts w:eastAsia="Times New Roman" w:cs="Times New Roman"/>
            <w:kern w:val="0"/>
            <w:szCs w:val="24"/>
            <w14:ligatures w14:val="none"/>
          </w:rPr>
          <w:t>t</w:t>
        </w:r>
      </w:ins>
      <w:ins w:id="110" w:author="Rovey, Joshua Lucas" w:date="2024-10-03T11:20:00Z" w16du:dateUtc="2024-10-03T16:20:00Z">
        <w:r w:rsidRPr="00596F6A">
          <w:rPr>
            <w:rFonts w:eastAsia="Times New Roman" w:cs="Times New Roman"/>
            <w:kern w:val="0"/>
            <w:szCs w:val="24"/>
            <w14:ligatures w14:val="none"/>
          </w:rPr>
          <w:t>he analysis yield</w:t>
        </w:r>
      </w:ins>
      <w:ins w:id="111" w:author="Rovey, Joshua Lucas" w:date="2024-10-03T11:25:00Z" w16du:dateUtc="2024-10-03T16:25:00Z">
        <w:r w:rsidR="00AA3277">
          <w:rPr>
            <w:rFonts w:eastAsia="Times New Roman" w:cs="Times New Roman"/>
            <w:kern w:val="0"/>
            <w:szCs w:val="24"/>
            <w14:ligatures w14:val="none"/>
          </w:rPr>
          <w:t>s</w:t>
        </w:r>
      </w:ins>
      <w:ins w:id="112" w:author="Rovey, Joshua Lucas" w:date="2024-10-03T11:20:00Z" w16du:dateUtc="2024-10-03T16:20:00Z">
        <w:r w:rsidRPr="00596F6A">
          <w:rPr>
            <w:rFonts w:eastAsia="Times New Roman" w:cs="Times New Roman"/>
            <w:kern w:val="0"/>
            <w:szCs w:val="24"/>
            <w14:ligatures w14:val="none"/>
          </w:rPr>
          <w:t xml:space="preserve"> p-values of 9.1e-09 for views and 1.5e-06 for view duration, both significantly lower than the alpha threshold. This provides strong eviden</w:t>
        </w:r>
      </w:ins>
      <w:commentRangeEnd w:id="103"/>
      <w:ins w:id="113" w:author="Rovey, Joshua Lucas" w:date="2024-10-03T11:24:00Z" w16du:dateUtc="2024-10-03T16:24:00Z">
        <w:r w:rsidR="00AA3277">
          <w:rPr>
            <w:rStyle w:val="CommentReference"/>
          </w:rPr>
          <w:commentReference w:id="103"/>
        </w:r>
      </w:ins>
      <w:ins w:id="114" w:author="Rovey, Joshua Lucas" w:date="2024-10-03T11:20:00Z" w16du:dateUtc="2024-10-03T16:20:00Z">
        <w:r w:rsidRPr="00596F6A">
          <w:rPr>
            <w:rFonts w:eastAsia="Times New Roman" w:cs="Times New Roman"/>
            <w:kern w:val="0"/>
            <w:szCs w:val="24"/>
            <w14:ligatures w14:val="none"/>
          </w:rPr>
          <w:t>ce to reject the null hypothesis in favor of the alternative, suggesting that Group B's engagement with the course content was indeed higher than that of Group A during the final</w:t>
        </w:r>
        <w:r>
          <w:rPr>
            <w:rFonts w:eastAsia="Times New Roman" w:cs="Times New Roman"/>
            <w:kern w:val="0"/>
            <w:szCs w:val="24"/>
            <w14:ligatures w14:val="none"/>
          </w:rPr>
          <w:t xml:space="preserve"> assessment</w:t>
        </w:r>
        <w:r w:rsidRPr="00596F6A">
          <w:rPr>
            <w:rFonts w:eastAsia="Times New Roman" w:cs="Times New Roman"/>
            <w:kern w:val="0"/>
            <w:szCs w:val="24"/>
            <w14:ligatures w14:val="none"/>
          </w:rPr>
          <w:t xml:space="preserve"> we</w:t>
        </w:r>
      </w:ins>
      <w:commentRangeEnd w:id="104"/>
      <w:ins w:id="115" w:author="Rovey, Joshua Lucas" w:date="2024-10-03T11:26:00Z" w16du:dateUtc="2024-10-03T16:26:00Z">
        <w:r w:rsidR="00AA3277">
          <w:rPr>
            <w:rStyle w:val="CommentReference"/>
          </w:rPr>
          <w:commentReference w:id="104"/>
        </w:r>
      </w:ins>
      <w:ins w:id="116" w:author="Rovey, Joshua Lucas" w:date="2024-10-03T11:20:00Z" w16du:dateUtc="2024-10-03T16:20:00Z">
        <w:r w:rsidRPr="00596F6A">
          <w:rPr>
            <w:rFonts w:eastAsia="Times New Roman" w:cs="Times New Roman"/>
            <w:kern w:val="0"/>
            <w:szCs w:val="24"/>
            <w14:ligatures w14:val="none"/>
          </w:rPr>
          <w:t>ek.</w:t>
        </w:r>
      </w:ins>
    </w:p>
    <w:p w14:paraId="1E5B85DA" w14:textId="77777777" w:rsidR="00F858BE" w:rsidRPr="00D03950" w:rsidRDefault="00F858BE" w:rsidP="00D03950">
      <w:pPr>
        <w:spacing w:after="240"/>
        <w:rPr>
          <w:rFonts w:eastAsia="Times New Roman" w:cs="Times New Roman"/>
          <w:kern w:val="0"/>
          <w:szCs w:val="24"/>
          <w14:ligatures w14:val="none"/>
        </w:rPr>
      </w:pPr>
    </w:p>
    <w:tbl>
      <w:tblPr>
        <w:tblStyle w:val="TableGrid"/>
        <w:tblW w:w="0" w:type="auto"/>
        <w:tblInd w:w="-5" w:type="dxa"/>
        <w:tblLook w:val="04A0" w:firstRow="1" w:lastRow="0" w:firstColumn="1" w:lastColumn="0" w:noHBand="0" w:noVBand="1"/>
      </w:tblPr>
      <w:tblGrid>
        <w:gridCol w:w="3510"/>
        <w:gridCol w:w="3780"/>
        <w:gridCol w:w="1980"/>
      </w:tblGrid>
      <w:tr w:rsidR="00651CE8" w:rsidRPr="00E23678" w14:paraId="4CCE5B4D" w14:textId="77777777" w:rsidTr="008E6085">
        <w:tc>
          <w:tcPr>
            <w:tcW w:w="3510" w:type="dxa"/>
          </w:tcPr>
          <w:p w14:paraId="15D4ABEC" w14:textId="77777777" w:rsidR="00651CE8" w:rsidRPr="00E23678" w:rsidRDefault="00651CE8" w:rsidP="00706CC7">
            <w:pPr>
              <w:spacing w:line="360" w:lineRule="auto"/>
              <w:rPr>
                <w:rFonts w:eastAsia="Times New Roman" w:cs="Times New Roman"/>
                <w:b/>
                <w:bCs/>
                <w:kern w:val="0"/>
                <w:szCs w:val="24"/>
                <w14:ligatures w14:val="none"/>
              </w:rPr>
            </w:pPr>
          </w:p>
        </w:tc>
        <w:tc>
          <w:tcPr>
            <w:tcW w:w="3780" w:type="dxa"/>
          </w:tcPr>
          <w:p w14:paraId="1AD448D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P-Value</w:t>
            </w:r>
          </w:p>
        </w:tc>
        <w:tc>
          <w:tcPr>
            <w:tcW w:w="1980" w:type="dxa"/>
          </w:tcPr>
          <w:p w14:paraId="5CFC0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Reject Null</w:t>
            </w:r>
          </w:p>
        </w:tc>
      </w:tr>
      <w:tr w:rsidR="00651CE8" w:rsidRPr="00E23678" w14:paraId="73709055" w14:textId="77777777" w:rsidTr="008E6085">
        <w:tc>
          <w:tcPr>
            <w:tcW w:w="3510" w:type="dxa"/>
          </w:tcPr>
          <w:p w14:paraId="23916F5E" w14:textId="2344ECD3"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before final</w:t>
            </w:r>
          </w:p>
        </w:tc>
        <w:tc>
          <w:tcPr>
            <w:tcW w:w="3780" w:type="dxa"/>
          </w:tcPr>
          <w:p w14:paraId="1D6A2D30"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8.4e-1</w:t>
            </w:r>
          </w:p>
        </w:tc>
        <w:tc>
          <w:tcPr>
            <w:tcW w:w="1980" w:type="dxa"/>
          </w:tcPr>
          <w:p w14:paraId="0D543B38"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 xml:space="preserve">No </w:t>
            </w:r>
          </w:p>
        </w:tc>
      </w:tr>
      <w:tr w:rsidR="00651CE8" w:rsidRPr="00E23678" w14:paraId="50C21FE5" w14:textId="77777777" w:rsidTr="008E6085">
        <w:tc>
          <w:tcPr>
            <w:tcW w:w="3510" w:type="dxa"/>
          </w:tcPr>
          <w:p w14:paraId="405E0789" w14:textId="4790B90D"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before final</w:t>
            </w:r>
          </w:p>
        </w:tc>
        <w:tc>
          <w:tcPr>
            <w:tcW w:w="3780" w:type="dxa"/>
          </w:tcPr>
          <w:p w14:paraId="7253F9F1"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9.1e-1</w:t>
            </w:r>
          </w:p>
        </w:tc>
        <w:tc>
          <w:tcPr>
            <w:tcW w:w="1980" w:type="dxa"/>
          </w:tcPr>
          <w:p w14:paraId="1AA89754"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No</w:t>
            </w:r>
          </w:p>
        </w:tc>
      </w:tr>
      <w:tr w:rsidR="00651CE8" w:rsidRPr="00E23678" w14:paraId="57BD7EF9" w14:textId="77777777" w:rsidTr="008E6085">
        <w:tc>
          <w:tcPr>
            <w:tcW w:w="3510" w:type="dxa"/>
          </w:tcPr>
          <w:p w14:paraId="424E7EBD" w14:textId="5B1FCD28"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during final</w:t>
            </w:r>
          </w:p>
        </w:tc>
        <w:tc>
          <w:tcPr>
            <w:tcW w:w="3780" w:type="dxa"/>
          </w:tcPr>
          <w:p w14:paraId="5860FDBD"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w:t>
            </w:r>
            <w:r>
              <w:rPr>
                <w:rFonts w:eastAsia="Times New Roman" w:cs="Times New Roman"/>
                <w:kern w:val="0"/>
                <w:szCs w:val="24"/>
                <w14:ligatures w14:val="none"/>
              </w:rPr>
              <w:t>1</w:t>
            </w:r>
            <w:r w:rsidRPr="00E23678">
              <w:rPr>
                <w:rFonts w:eastAsia="Times New Roman" w:cs="Times New Roman"/>
                <w:kern w:val="0"/>
                <w:szCs w:val="24"/>
                <w14:ligatures w14:val="none"/>
              </w:rPr>
              <w:t>e-09</w:t>
            </w:r>
          </w:p>
        </w:tc>
        <w:tc>
          <w:tcPr>
            <w:tcW w:w="1980" w:type="dxa"/>
          </w:tcPr>
          <w:p w14:paraId="1BF316C7"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r w:rsidR="00651CE8" w:rsidRPr="00E23678" w14:paraId="2CFB4DEA" w14:textId="77777777" w:rsidTr="008E6085">
        <w:tc>
          <w:tcPr>
            <w:tcW w:w="3510" w:type="dxa"/>
          </w:tcPr>
          <w:p w14:paraId="1BBCF685" w14:textId="3286BB4F"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during final</w:t>
            </w:r>
          </w:p>
        </w:tc>
        <w:tc>
          <w:tcPr>
            <w:tcW w:w="3780" w:type="dxa"/>
          </w:tcPr>
          <w:p w14:paraId="3B49FA8C"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1.</w:t>
            </w:r>
            <w:r>
              <w:rPr>
                <w:rFonts w:eastAsia="Times New Roman" w:cs="Times New Roman"/>
                <w:kern w:val="0"/>
                <w:szCs w:val="24"/>
                <w14:ligatures w14:val="none"/>
              </w:rPr>
              <w:t>5</w:t>
            </w:r>
            <w:r w:rsidRPr="00E23678">
              <w:rPr>
                <w:rFonts w:eastAsia="Times New Roman" w:cs="Times New Roman"/>
                <w:kern w:val="0"/>
                <w:szCs w:val="24"/>
                <w14:ligatures w14:val="none"/>
              </w:rPr>
              <w:t>e-06</w:t>
            </w:r>
          </w:p>
        </w:tc>
        <w:tc>
          <w:tcPr>
            <w:tcW w:w="1980" w:type="dxa"/>
          </w:tcPr>
          <w:p w14:paraId="201DA979"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bl>
    <w:p w14:paraId="3FE8E45F" w14:textId="77777777" w:rsidR="00651CE8" w:rsidRDefault="00651CE8" w:rsidP="00706CC7">
      <w:pPr>
        <w:pStyle w:val="Caption"/>
        <w:keepNext/>
        <w:rPr>
          <w:rFonts w:cs="Times New Roman"/>
          <w:bCs/>
          <w:iCs w:val="0"/>
          <w:szCs w:val="24"/>
        </w:rPr>
      </w:pPr>
      <w:bookmarkStart w:id="117" w:name="_Ref168595896"/>
    </w:p>
    <w:p w14:paraId="067FD07F" w14:textId="7221341C" w:rsidR="00811BDE" w:rsidRDefault="00811BDE" w:rsidP="00811BDE">
      <w:pPr>
        <w:pStyle w:val="Caption"/>
        <w:keepNext/>
        <w:jc w:val="center"/>
      </w:pPr>
      <w:bookmarkStart w:id="118" w:name="_Ref171508296"/>
      <w:r>
        <w:t xml:space="preserve">Table </w:t>
      </w:r>
      <w:r w:rsidR="00985112">
        <w:fldChar w:fldCharType="begin"/>
      </w:r>
      <w:r w:rsidR="00985112">
        <w:instrText xml:space="preserve"> SEQ Table \* ARABIC </w:instrText>
      </w:r>
      <w:r w:rsidR="00985112">
        <w:fldChar w:fldCharType="separate"/>
      </w:r>
      <w:r w:rsidR="00985112">
        <w:rPr>
          <w:noProof/>
        </w:rPr>
        <w:t>7</w:t>
      </w:r>
      <w:r w:rsidR="00985112">
        <w:rPr>
          <w:noProof/>
        </w:rPr>
        <w:fldChar w:fldCharType="end"/>
      </w:r>
      <w:bookmarkEnd w:id="118"/>
      <w:r>
        <w:t xml:space="preserve">: </w:t>
      </w:r>
      <w:r w:rsidRPr="00F36DA9">
        <w:t>View and View Duration Hypothesis Results</w:t>
      </w:r>
    </w:p>
    <w:bookmarkEnd w:id="117"/>
    <w:p w14:paraId="7B5EF677" w14:textId="641048ED" w:rsidR="00D03950" w:rsidRPr="00D03950" w:rsidRDefault="00D03950" w:rsidP="00D03950"/>
    <w:p w14:paraId="4D9CFCDC" w14:textId="0082D79E" w:rsidR="00596F6A" w:rsidRPr="00596F6A" w:rsidDel="00F858BE" w:rsidRDefault="008C4207" w:rsidP="00596F6A">
      <w:pPr>
        <w:spacing w:after="240"/>
        <w:rPr>
          <w:del w:id="119" w:author="Rovey, Joshua Lucas" w:date="2024-10-03T11:20:00Z" w16du:dateUtc="2024-10-03T16:20:00Z"/>
          <w:rFonts w:eastAsia="Times New Roman" w:cs="Times New Roman"/>
          <w:kern w:val="0"/>
          <w:szCs w:val="24"/>
          <w14:ligatures w14:val="none"/>
        </w:rPr>
      </w:pPr>
      <w:del w:id="120" w:author="Rovey, Joshua Lucas" w:date="2024-10-03T11:20:00Z" w16du:dateUtc="2024-10-03T16:20:00Z">
        <w:r w:rsidDel="00F858BE">
          <w:rPr>
            <w:rFonts w:eastAsia="Times New Roman" w:cs="Times New Roman"/>
            <w:kern w:val="0"/>
            <w:szCs w:val="24"/>
            <w14:ligatures w14:val="none"/>
          </w:rPr>
          <w:fldChar w:fldCharType="begin"/>
        </w:r>
        <w:r w:rsidDel="00F858BE">
          <w:rPr>
            <w:rFonts w:eastAsia="Times New Roman" w:cs="Times New Roman"/>
            <w:kern w:val="0"/>
            <w:szCs w:val="24"/>
            <w14:ligatures w14:val="none"/>
          </w:rPr>
          <w:delInstrText xml:space="preserve"> REF _Ref171508296 \h </w:delInstrText>
        </w:r>
        <w:r w:rsidDel="00F858BE">
          <w:rPr>
            <w:rFonts w:eastAsia="Times New Roman" w:cs="Times New Roman"/>
            <w:kern w:val="0"/>
            <w:szCs w:val="24"/>
            <w14:ligatures w14:val="none"/>
          </w:rPr>
        </w:r>
        <w:r w:rsidDel="00F858BE">
          <w:rPr>
            <w:rFonts w:eastAsia="Times New Roman" w:cs="Times New Roman"/>
            <w:kern w:val="0"/>
            <w:szCs w:val="24"/>
            <w14:ligatures w14:val="none"/>
          </w:rPr>
          <w:fldChar w:fldCharType="separate"/>
        </w:r>
        <w:r w:rsidR="00985112" w:rsidDel="00F858BE">
          <w:delText xml:space="preserve">Table </w:delText>
        </w:r>
        <w:r w:rsidR="00985112" w:rsidDel="00F858BE">
          <w:rPr>
            <w:noProof/>
          </w:rPr>
          <w:delText>7</w:delText>
        </w:r>
        <w:r w:rsidDel="00F858BE">
          <w:rPr>
            <w:rFonts w:eastAsia="Times New Roman" w:cs="Times New Roman"/>
            <w:kern w:val="0"/>
            <w:szCs w:val="24"/>
            <w14:ligatures w14:val="none"/>
          </w:rPr>
          <w:fldChar w:fldCharType="end"/>
        </w:r>
        <w:r w:rsidR="00596F6A" w:rsidRPr="00596F6A" w:rsidDel="00F858BE">
          <w:rPr>
            <w:rFonts w:eastAsia="Times New Roman" w:cs="Times New Roman"/>
            <w:kern w:val="0"/>
            <w:szCs w:val="24"/>
            <w14:ligatures w14:val="none"/>
          </w:rPr>
          <w:delText xml:space="preserve"> presents the results of statistical hypothesis tests conducted to compare the view counts and view durations between the two groups throughout the course and specifically during finals week. For the duration of the course, the null hypothesis posit</w:delText>
        </w:r>
      </w:del>
      <w:del w:id="121" w:author="Rovey, Joshua Lucas" w:date="2024-10-03T11:13:00Z" w16du:dateUtc="2024-10-03T16:13:00Z">
        <w:r w:rsidR="00596F6A" w:rsidRPr="00596F6A" w:rsidDel="00036874">
          <w:rPr>
            <w:rFonts w:eastAsia="Times New Roman" w:cs="Times New Roman"/>
            <w:kern w:val="0"/>
            <w:szCs w:val="24"/>
            <w14:ligatures w14:val="none"/>
          </w:rPr>
          <w:delText>ed</w:delText>
        </w:r>
      </w:del>
      <w:del w:id="122" w:author="Rovey, Joshua Lucas" w:date="2024-10-03T11:20:00Z" w16du:dateUtc="2024-10-03T16:20:00Z">
        <w:r w:rsidR="00596F6A" w:rsidRPr="00596F6A" w:rsidDel="00F858BE">
          <w:rPr>
            <w:rFonts w:eastAsia="Times New Roman" w:cs="Times New Roman"/>
            <w:kern w:val="0"/>
            <w:szCs w:val="24"/>
            <w14:ligatures w14:val="none"/>
          </w:rPr>
          <w:delText xml:space="preserve"> that there </w:delText>
        </w:r>
      </w:del>
      <w:del w:id="123" w:author="Rovey, Joshua Lucas" w:date="2024-10-03T11:13:00Z" w16du:dateUtc="2024-10-03T16:13:00Z">
        <w:r w:rsidR="00596F6A" w:rsidRPr="00596F6A" w:rsidDel="00036874">
          <w:rPr>
            <w:rFonts w:eastAsia="Times New Roman" w:cs="Times New Roman"/>
            <w:kern w:val="0"/>
            <w:szCs w:val="24"/>
            <w14:ligatures w14:val="none"/>
          </w:rPr>
          <w:delText>would be</w:delText>
        </w:r>
      </w:del>
      <w:del w:id="124" w:author="Rovey, Joshua Lucas" w:date="2024-10-03T11:20:00Z" w16du:dateUtc="2024-10-03T16:20:00Z">
        <w:r w:rsidR="00596F6A" w:rsidRPr="00596F6A" w:rsidDel="00F858BE">
          <w:rPr>
            <w:rFonts w:eastAsia="Times New Roman" w:cs="Times New Roman"/>
            <w:kern w:val="0"/>
            <w:szCs w:val="24"/>
            <w14:ligatures w14:val="none"/>
          </w:rPr>
          <w:delText xml:space="preserve"> no significant difference in the view counts and view durations between the two groups. The alternative hypothesis </w:delText>
        </w:r>
      </w:del>
      <w:del w:id="125" w:author="Rovey, Joshua Lucas" w:date="2024-10-03T11:13:00Z" w16du:dateUtc="2024-10-03T16:13:00Z">
        <w:r w:rsidR="00596F6A" w:rsidRPr="00596F6A" w:rsidDel="00036874">
          <w:rPr>
            <w:rFonts w:eastAsia="Times New Roman" w:cs="Times New Roman"/>
            <w:kern w:val="0"/>
            <w:szCs w:val="24"/>
            <w14:ligatures w14:val="none"/>
          </w:rPr>
          <w:delText xml:space="preserve">suggested </w:delText>
        </w:r>
      </w:del>
      <w:del w:id="126" w:author="Rovey, Joshua Lucas" w:date="2024-10-03T11:20:00Z" w16du:dateUtc="2024-10-03T16:20:00Z">
        <w:r w:rsidR="00596F6A" w:rsidRPr="00596F6A" w:rsidDel="00F858BE">
          <w:rPr>
            <w:rFonts w:eastAsia="Times New Roman" w:cs="Times New Roman"/>
            <w:kern w:val="0"/>
            <w:szCs w:val="24"/>
            <w14:ligatures w14:val="none"/>
          </w:rPr>
          <w:delText>that a difference d</w:delText>
        </w:r>
      </w:del>
      <w:del w:id="127" w:author="Rovey, Joshua Lucas" w:date="2024-10-03T11:13:00Z" w16du:dateUtc="2024-10-03T16:13:00Z">
        <w:r w:rsidR="00596F6A" w:rsidRPr="00596F6A" w:rsidDel="00036874">
          <w:rPr>
            <w:rFonts w:eastAsia="Times New Roman" w:cs="Times New Roman"/>
            <w:kern w:val="0"/>
            <w:szCs w:val="24"/>
            <w14:ligatures w14:val="none"/>
          </w:rPr>
          <w:delText>id</w:delText>
        </w:r>
      </w:del>
      <w:del w:id="128" w:author="Rovey, Joshua Lucas" w:date="2024-10-03T11:20:00Z" w16du:dateUtc="2024-10-03T16:20:00Z">
        <w:r w:rsidR="00596F6A" w:rsidRPr="00596F6A" w:rsidDel="00F858BE">
          <w:rPr>
            <w:rFonts w:eastAsia="Times New Roman" w:cs="Times New Roman"/>
            <w:kern w:val="0"/>
            <w:szCs w:val="24"/>
            <w14:ligatures w14:val="none"/>
          </w:rPr>
          <w:delText xml:space="preserve"> exist. The resulting p-values for the views (8.4e-1) and view duration (9.1e-1) exceeded the predetermined alpha level of 0.01, indicating insufficient evidence to reject the null hypothesis. Consequently, we cannot conclude that there is a statistically significant difference in the engagement metrics between the groups </w:delText>
        </w:r>
        <w:r w:rsidR="00772696" w:rsidDel="00F858BE">
          <w:rPr>
            <w:rFonts w:eastAsia="Times New Roman" w:cs="Times New Roman"/>
            <w:kern w:val="0"/>
            <w:szCs w:val="24"/>
            <w14:ligatures w14:val="none"/>
          </w:rPr>
          <w:delText>before the final assessment week</w:delText>
        </w:r>
        <w:r w:rsidR="00596F6A" w:rsidRPr="00596F6A" w:rsidDel="00F858BE">
          <w:rPr>
            <w:rFonts w:eastAsia="Times New Roman" w:cs="Times New Roman"/>
            <w:kern w:val="0"/>
            <w:szCs w:val="24"/>
            <w14:ligatures w14:val="none"/>
          </w:rPr>
          <w:delText>.</w:delText>
        </w:r>
      </w:del>
    </w:p>
    <w:p w14:paraId="21E0B67D" w14:textId="48AD7420" w:rsidR="00596F6A" w:rsidRPr="00596F6A" w:rsidDel="00F858BE" w:rsidRDefault="00596F6A" w:rsidP="00596F6A">
      <w:pPr>
        <w:spacing w:after="240"/>
        <w:rPr>
          <w:del w:id="129" w:author="Rovey, Joshua Lucas" w:date="2024-10-03T11:20:00Z" w16du:dateUtc="2024-10-03T16:20:00Z"/>
          <w:rFonts w:eastAsia="Times New Roman" w:cs="Times New Roman"/>
          <w:kern w:val="0"/>
          <w:szCs w:val="24"/>
          <w14:ligatures w14:val="none"/>
        </w:rPr>
      </w:pPr>
      <w:del w:id="130" w:author="Rovey, Joshua Lucas" w:date="2024-10-03T11:20:00Z" w16du:dateUtc="2024-10-03T16:20:00Z">
        <w:r w:rsidRPr="00596F6A" w:rsidDel="00F858BE">
          <w:rPr>
            <w:rFonts w:eastAsia="Times New Roman" w:cs="Times New Roman"/>
            <w:kern w:val="0"/>
            <w:szCs w:val="24"/>
            <w14:ligatures w14:val="none"/>
          </w:rPr>
          <w:delText>Conversely, during final</w:delText>
        </w:r>
        <w:r w:rsidR="00366C0D" w:rsidDel="00F858BE">
          <w:rPr>
            <w:rFonts w:eastAsia="Times New Roman" w:cs="Times New Roman"/>
            <w:kern w:val="0"/>
            <w:szCs w:val="24"/>
            <w14:ligatures w14:val="none"/>
          </w:rPr>
          <w:delText xml:space="preserve"> assessment</w:delText>
        </w:r>
        <w:r w:rsidRPr="00596F6A" w:rsidDel="00F858BE">
          <w:rPr>
            <w:rFonts w:eastAsia="Times New Roman" w:cs="Times New Roman"/>
            <w:kern w:val="0"/>
            <w:szCs w:val="24"/>
            <w14:ligatures w14:val="none"/>
          </w:rPr>
          <w:delText xml:space="preserve"> week, the null hypothesis was that Group B would</w:delText>
        </w:r>
        <w:r w:rsidR="00106491" w:rsidDel="00F858BE">
          <w:rPr>
            <w:rFonts w:eastAsia="Times New Roman" w:cs="Times New Roman"/>
            <w:kern w:val="0"/>
            <w:szCs w:val="24"/>
            <w14:ligatures w14:val="none"/>
          </w:rPr>
          <w:delText xml:space="preserve"> not</w:delText>
        </w:r>
        <w:r w:rsidRPr="00596F6A" w:rsidDel="00F858BE">
          <w:rPr>
            <w:rFonts w:eastAsia="Times New Roman" w:cs="Times New Roman"/>
            <w:kern w:val="0"/>
            <w:szCs w:val="24"/>
            <w14:ligatures w14:val="none"/>
          </w:rPr>
          <w:delText xml:space="preserve"> exhibit greater engagement with the course content compared to Group A, with the alternative hypothesis stating that there would be no difference in engagement levels. The analysis yielded p-values of 9.1e-09 for views and 1.5e-06 for view duration, both significantly lower than the alpha threshold. This provides strong evidence to reject the null hypothesis in favor of the alternative, suggesting that Group B's engagement with the course content was indeed higher than that of Group A during the final</w:delText>
        </w:r>
        <w:r w:rsidR="002E3D01" w:rsidDel="00F858BE">
          <w:rPr>
            <w:rFonts w:eastAsia="Times New Roman" w:cs="Times New Roman"/>
            <w:kern w:val="0"/>
            <w:szCs w:val="24"/>
            <w14:ligatures w14:val="none"/>
          </w:rPr>
          <w:delText xml:space="preserve"> assessment</w:delText>
        </w:r>
        <w:r w:rsidRPr="00596F6A" w:rsidDel="00F858BE">
          <w:rPr>
            <w:rFonts w:eastAsia="Times New Roman" w:cs="Times New Roman"/>
            <w:kern w:val="0"/>
            <w:szCs w:val="24"/>
            <w14:ligatures w14:val="none"/>
          </w:rPr>
          <w:delText xml:space="preserve"> week.</w:delText>
        </w:r>
      </w:del>
    </w:p>
    <w:p w14:paraId="5CA82F0E" w14:textId="21767DC0" w:rsidR="00BF19A7" w:rsidRDefault="00BF19A7" w:rsidP="00BF19A7">
      <w:pPr>
        <w:pStyle w:val="Heading3"/>
        <w:rPr>
          <w:rFonts w:eastAsia="Times New Roman"/>
        </w:rPr>
      </w:pPr>
      <w:r>
        <w:rPr>
          <w:rFonts w:eastAsia="Times New Roman"/>
        </w:rPr>
        <w:lastRenderedPageBreak/>
        <w:t>Final Assessment Submission Metrics</w:t>
      </w:r>
    </w:p>
    <w:p w14:paraId="3EBF1641" w14:textId="77777777" w:rsidR="00E71682" w:rsidRPr="00E71682" w:rsidRDefault="00E71682" w:rsidP="00E71682"/>
    <w:p w14:paraId="2C6DBB70" w14:textId="1B05CA38" w:rsidR="00574319" w:rsidRPr="00574319" w:rsidRDefault="00574319" w:rsidP="00574319">
      <w:r w:rsidRPr="00574319">
        <w:rPr>
          <w:rFonts w:eastAsia="Times New Roman" w:cs="Times New Roman"/>
          <w:kern w:val="0"/>
          <w:szCs w:val="24"/>
          <w14:ligatures w14:val="none"/>
        </w:rPr>
        <w:t xml:space="preserve">We further investigate student engagement during the cumulative final assessment week by tracking and analyzing submission metrics for the final assessment. Specifically, we report the number of submissions </w:t>
      </w:r>
      <w:r w:rsidR="00352EA6">
        <w:rPr>
          <w:rFonts w:eastAsia="Times New Roman" w:cs="Times New Roman"/>
          <w:kern w:val="0"/>
          <w:szCs w:val="24"/>
          <w14:ligatures w14:val="none"/>
        </w:rPr>
        <w:t>each</w:t>
      </w:r>
      <w:r w:rsidR="00352EA6" w:rsidRPr="00574319">
        <w:rPr>
          <w:rFonts w:eastAsia="Times New Roman" w:cs="Times New Roman"/>
          <w:kern w:val="0"/>
          <w:szCs w:val="24"/>
          <w14:ligatures w14:val="none"/>
        </w:rPr>
        <w:t xml:space="preserve"> </w:t>
      </w:r>
      <w:r w:rsidRPr="00574319">
        <w:rPr>
          <w:rFonts w:eastAsia="Times New Roman" w:cs="Times New Roman"/>
          <w:kern w:val="0"/>
          <w:szCs w:val="24"/>
          <w14:ligatures w14:val="none"/>
        </w:rPr>
        <w:t xml:space="preserve">day, the average </w:t>
      </w:r>
      <w:r w:rsidR="00352EA6">
        <w:rPr>
          <w:rFonts w:eastAsia="Times New Roman" w:cs="Times New Roman"/>
          <w:kern w:val="0"/>
          <w:szCs w:val="24"/>
          <w14:ligatures w14:val="none"/>
        </w:rPr>
        <w:t xml:space="preserve">technical quiz </w:t>
      </w:r>
      <w:r w:rsidRPr="00574319">
        <w:rPr>
          <w:rFonts w:eastAsia="Times New Roman" w:cs="Times New Roman"/>
          <w:kern w:val="0"/>
          <w:szCs w:val="24"/>
          <w14:ligatures w14:val="none"/>
        </w:rPr>
        <w:t>score associated with submission</w:t>
      </w:r>
      <w:r w:rsidR="002A36A8">
        <w:rPr>
          <w:rFonts w:eastAsia="Times New Roman" w:cs="Times New Roman"/>
          <w:kern w:val="0"/>
          <w:szCs w:val="24"/>
          <w14:ligatures w14:val="none"/>
        </w:rPr>
        <w:t>s on a particular day</w:t>
      </w:r>
      <w:r w:rsidRPr="00574319">
        <w:rPr>
          <w:rFonts w:eastAsia="Times New Roman" w:cs="Times New Roman"/>
          <w:kern w:val="0"/>
          <w:szCs w:val="24"/>
          <w14:ligatures w14:val="none"/>
        </w:rPr>
        <w:t xml:space="preserve">, and the percentage of the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 completed.</w:t>
      </w:r>
      <w:r>
        <w:rPr>
          <w:rFonts w:eastAsia="Times New Roman" w:cs="Times New Roman"/>
          <w:kern w:val="0"/>
          <w:szCs w:val="24"/>
          <w14:ligatures w14:val="none"/>
        </w:rPr>
        <w:t xml:space="preserve"> </w:t>
      </w:r>
      <w:commentRangeStart w:id="131"/>
      <w:commentRangeStart w:id="132"/>
      <w:commentRangeStart w:id="133"/>
      <w:r w:rsidRPr="00574319">
        <w:t xml:space="preserve">To clarify, for </w:t>
      </w:r>
      <w:r w:rsidR="007E0CE1">
        <w:t xml:space="preserve">the 32 </w:t>
      </w:r>
      <w:r w:rsidRPr="00574319">
        <w:t xml:space="preserve">Group A students, </w:t>
      </w:r>
      <w:proofErr w:type="gramStart"/>
      <w:r w:rsidRPr="00574319">
        <w:t>each individual</w:t>
      </w:r>
      <w:proofErr w:type="gramEnd"/>
      <w:r w:rsidRPr="00574319">
        <w:t xml:space="preserve"> must complete the entire exam in one sitting. Therefore, </w:t>
      </w:r>
      <w:r w:rsidR="007E0CE1">
        <w:t>one</w:t>
      </w:r>
      <w:r w:rsidR="007E0CE1" w:rsidRPr="00574319">
        <w:t xml:space="preserve"> </w:t>
      </w:r>
      <w:r w:rsidRPr="00574319">
        <w:t xml:space="preserve">student </w:t>
      </w:r>
      <w:r w:rsidR="007E0CE1" w:rsidRPr="00574319">
        <w:t>finish</w:t>
      </w:r>
      <w:r w:rsidR="007E0CE1">
        <w:t>ing</w:t>
      </w:r>
      <w:r w:rsidR="007E0CE1" w:rsidRPr="00574319">
        <w:t xml:space="preserve"> </w:t>
      </w:r>
      <w:r w:rsidRPr="00574319">
        <w:t>the exam</w:t>
      </w:r>
      <w:r w:rsidR="007E0CE1">
        <w:t xml:space="preserve"> is equivalent </w:t>
      </w:r>
      <w:proofErr w:type="gramStart"/>
      <w:r w:rsidR="007E0CE1">
        <w:t xml:space="preserve">to </w:t>
      </w:r>
      <w:r w:rsidRPr="00574319">
        <w:t xml:space="preserve"> 1</w:t>
      </w:r>
      <w:proofErr w:type="gramEnd"/>
      <w:r w:rsidRPr="00574319">
        <w:t>/32</w:t>
      </w:r>
      <w:r w:rsidR="007E0CE1">
        <w:t xml:space="preserve"> = 3.1%</w:t>
      </w:r>
      <w:r w:rsidRPr="00574319">
        <w:t xml:space="preserve"> of the total </w:t>
      </w:r>
      <w:r w:rsidR="002A36A8">
        <w:t>student-</w:t>
      </w:r>
      <w:r w:rsidRPr="00574319">
        <w:t>exam.</w:t>
      </w:r>
      <w:r>
        <w:t xml:space="preserve"> </w:t>
      </w:r>
      <w:r w:rsidRPr="00574319">
        <w:rPr>
          <w:rFonts w:eastAsia="Times New Roman" w:cs="Times New Roman"/>
          <w:kern w:val="0"/>
          <w:szCs w:val="24"/>
          <w14:ligatures w14:val="none"/>
        </w:rPr>
        <w:t>In contrast, Group B students</w:t>
      </w:r>
      <w:ins w:id="134" w:author="Rovey, Joshua Lucas" w:date="2024-10-03T11:27:00Z" w16du:dateUtc="2024-10-03T16:27:00Z">
        <w:r w:rsidR="00AA3277">
          <w:rPr>
            <w:rFonts w:eastAsia="Times New Roman" w:cs="Times New Roman"/>
            <w:kern w:val="0"/>
            <w:szCs w:val="24"/>
            <w14:ligatures w14:val="none"/>
          </w:rPr>
          <w:t>, with exam chunking,</w:t>
        </w:r>
      </w:ins>
      <w:r w:rsidRPr="00574319">
        <w:rPr>
          <w:rFonts w:eastAsia="Times New Roman" w:cs="Times New Roman"/>
          <w:kern w:val="0"/>
          <w:szCs w:val="24"/>
          <w14:ligatures w14:val="none"/>
        </w:rPr>
        <w:t xml:space="preserve"> are required to complete a section of the exam each day. For instance, if </w:t>
      </w:r>
      <w:r w:rsidR="002A36A8">
        <w:rPr>
          <w:rFonts w:eastAsia="Times New Roman" w:cs="Times New Roman"/>
          <w:kern w:val="0"/>
          <w:szCs w:val="24"/>
          <w14:ligatures w14:val="none"/>
        </w:rPr>
        <w:t>five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of the 26 </w:t>
      </w:r>
      <w:r w:rsidRPr="00574319">
        <w:rPr>
          <w:rFonts w:eastAsia="Times New Roman" w:cs="Times New Roman"/>
          <w:kern w:val="0"/>
          <w:szCs w:val="24"/>
          <w14:ligatures w14:val="none"/>
        </w:rPr>
        <w:t>student</w:t>
      </w:r>
      <w:r w:rsidR="002A36A8">
        <w:rPr>
          <w:rFonts w:eastAsia="Times New Roman" w:cs="Times New Roman"/>
          <w:kern w:val="0"/>
          <w:szCs w:val="24"/>
          <w14:ligatures w14:val="none"/>
        </w:rPr>
        <w:t>s</w:t>
      </w:r>
      <w:r w:rsidRPr="00574319">
        <w:rPr>
          <w:rFonts w:eastAsia="Times New Roman" w:cs="Times New Roman"/>
          <w:kern w:val="0"/>
          <w:szCs w:val="24"/>
          <w14:ligatures w14:val="none"/>
        </w:rPr>
        <w:t xml:space="preserve"> complete </w:t>
      </w:r>
      <w:r w:rsidR="002A36A8">
        <w:rPr>
          <w:rFonts w:eastAsia="Times New Roman" w:cs="Times New Roman"/>
          <w:kern w:val="0"/>
          <w:szCs w:val="24"/>
          <w14:ligatures w14:val="none"/>
        </w:rPr>
        <w:t>the first of three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exam </w:t>
      </w:r>
      <w:r w:rsidRPr="00574319">
        <w:rPr>
          <w:rFonts w:eastAsia="Times New Roman" w:cs="Times New Roman"/>
          <w:kern w:val="0"/>
          <w:szCs w:val="24"/>
          <w14:ligatures w14:val="none"/>
        </w:rPr>
        <w:t>section</w:t>
      </w:r>
      <w:r w:rsidR="002A36A8">
        <w:rPr>
          <w:rFonts w:eastAsia="Times New Roman" w:cs="Times New Roman"/>
          <w:kern w:val="0"/>
          <w:szCs w:val="24"/>
          <w14:ligatures w14:val="none"/>
        </w:rPr>
        <w:t>s, then</w:t>
      </w:r>
      <w:r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(5/</w:t>
      </w:r>
      <w:proofErr w:type="gramStart"/>
      <w:r w:rsidR="002A36A8">
        <w:rPr>
          <w:rFonts w:eastAsia="Times New Roman" w:cs="Times New Roman"/>
          <w:kern w:val="0"/>
          <w:szCs w:val="24"/>
          <w14:ligatures w14:val="none"/>
        </w:rPr>
        <w:t>26)x</w:t>
      </w:r>
      <w:proofErr w:type="gramEnd"/>
      <w:r w:rsidRPr="00574319">
        <w:rPr>
          <w:rFonts w:eastAsia="Times New Roman" w:cs="Times New Roman"/>
          <w:kern w:val="0"/>
          <w:szCs w:val="24"/>
          <w14:ligatures w14:val="none"/>
        </w:rPr>
        <w:t>(1/3</w:t>
      </w:r>
      <w:r w:rsidR="002A36A8">
        <w:rPr>
          <w:rFonts w:eastAsia="Times New Roman" w:cs="Times New Roman"/>
          <w:kern w:val="0"/>
          <w:szCs w:val="24"/>
          <w14:ligatures w14:val="none"/>
        </w:rPr>
        <w:t xml:space="preserve">) = 6.4% </w:t>
      </w:r>
      <w:r w:rsidRPr="00574319">
        <w:rPr>
          <w:rFonts w:eastAsia="Times New Roman" w:cs="Times New Roman"/>
          <w:kern w:val="0"/>
          <w:szCs w:val="24"/>
          <w14:ligatures w14:val="none"/>
        </w:rPr>
        <w:t xml:space="preserve"> of the entire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w:t>
      </w:r>
      <w:r w:rsidR="002A36A8">
        <w:rPr>
          <w:rFonts w:eastAsia="Times New Roman" w:cs="Times New Roman"/>
          <w:kern w:val="0"/>
          <w:szCs w:val="24"/>
          <w14:ligatures w14:val="none"/>
        </w:rPr>
        <w:t xml:space="preserve"> has been completed</w:t>
      </w:r>
      <w:r w:rsidRPr="00574319">
        <w:rPr>
          <w:rFonts w:eastAsia="Times New Roman" w:cs="Times New Roman"/>
          <w:kern w:val="0"/>
          <w:szCs w:val="24"/>
          <w14:ligatures w14:val="none"/>
        </w:rPr>
        <w:t>.</w:t>
      </w:r>
      <w:commentRangeEnd w:id="131"/>
      <w:r>
        <w:rPr>
          <w:rStyle w:val="CommentReference"/>
        </w:rPr>
        <w:commentReference w:id="131"/>
      </w:r>
      <w:commentRangeEnd w:id="132"/>
      <w:r w:rsidR="00F358E7">
        <w:rPr>
          <w:rStyle w:val="CommentReference"/>
        </w:rPr>
        <w:commentReference w:id="132"/>
      </w:r>
    </w:p>
    <w:p w14:paraId="5ECB0623" w14:textId="78AEC242" w:rsidR="00BF19A7" w:rsidRPr="00081A23" w:rsidRDefault="00574319" w:rsidP="00081A23">
      <w:del w:id="135" w:author="Rovey, Joshua Lucas" w:date="2024-09-24T14:13:00Z" w16du:dateUtc="2024-09-24T19:13:00Z">
        <w:r w:rsidDel="00C938D0">
          <w:rPr>
            <w:rFonts w:eastAsia="Times New Roman" w:cs="Times New Roman"/>
            <w:kern w:val="0"/>
            <w:szCs w:val="24"/>
            <w14:ligatures w14:val="none"/>
          </w:rPr>
          <w:delText xml:space="preserve">   </w:delText>
        </w:r>
        <w:commentRangeEnd w:id="133"/>
        <w:r w:rsidDel="00C938D0">
          <w:rPr>
            <w:rFonts w:eastAsia="Times New Roman" w:cs="Times New Roman"/>
            <w:kern w:val="0"/>
            <w:szCs w:val="24"/>
            <w14:ligatures w14:val="none"/>
          </w:rPr>
          <w:delText xml:space="preserve">  </w:delText>
        </w:r>
        <w:r w:rsidR="00310383" w:rsidDel="00C938D0">
          <w:rPr>
            <w:rStyle w:val="CommentReference"/>
          </w:rPr>
          <w:commentReference w:id="133"/>
        </w:r>
        <w:r w:rsidDel="00C938D0">
          <w:rPr>
            <w:rFonts w:eastAsia="Times New Roman" w:cs="Times New Roman"/>
            <w:kern w:val="0"/>
            <w:szCs w:val="24"/>
            <w14:ligatures w14:val="none"/>
          </w:rPr>
          <w:delText xml:space="preserve"> </w:delText>
        </w:r>
      </w:del>
    </w:p>
    <w:p w14:paraId="669303AE" w14:textId="7AD1C337" w:rsidR="00A1703E" w:rsidRPr="00EF3C8E" w:rsidRDefault="00BD5212" w:rsidP="00A65067">
      <w:pPr>
        <w:spacing w:after="240"/>
        <w:jc w:val="center"/>
        <w:rPr>
          <w:rFonts w:eastAsia="Times New Roman" w:cs="Times New Roman"/>
          <w:kern w:val="0"/>
          <w:szCs w:val="24"/>
          <w14:ligatures w14:val="none"/>
        </w:rPr>
      </w:pPr>
      <w:r>
        <w:rPr>
          <w:rFonts w:cs="Times New Roman"/>
          <w:noProof/>
        </w:rPr>
        <w:drawing>
          <wp:inline distT="0" distB="0" distL="0" distR="0" wp14:anchorId="14886DF2" wp14:editId="75CB5476">
            <wp:extent cx="3276600" cy="3620030"/>
            <wp:effectExtent l="0" t="0" r="0" b="0"/>
            <wp:docPr id="1839342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0384" cy="3635259"/>
                    </a:xfrm>
                    <a:prstGeom prst="rect">
                      <a:avLst/>
                    </a:prstGeom>
                    <a:noFill/>
                    <a:ln>
                      <a:noFill/>
                    </a:ln>
                  </pic:spPr>
                </pic:pic>
              </a:graphicData>
            </a:graphic>
          </wp:inline>
        </w:drawing>
      </w:r>
    </w:p>
    <w:p w14:paraId="2FDA38CB" w14:textId="092085F6" w:rsidR="00EF3C8E" w:rsidRPr="00D03950" w:rsidRDefault="00CC7746" w:rsidP="00CC7746">
      <w:pPr>
        <w:pStyle w:val="Caption"/>
        <w:jc w:val="center"/>
        <w:rPr>
          <w:rFonts w:cs="Times New Roman"/>
          <w:bCs/>
          <w:iCs w:val="0"/>
          <w:szCs w:val="24"/>
        </w:rPr>
      </w:pPr>
      <w:bookmarkStart w:id="136" w:name="_Ref178014119"/>
      <w:r>
        <w:t xml:space="preserve">Figure </w:t>
      </w:r>
      <w:r>
        <w:fldChar w:fldCharType="begin"/>
      </w:r>
      <w:r>
        <w:instrText xml:space="preserve"> SEQ Figure \* ARABIC </w:instrText>
      </w:r>
      <w:r>
        <w:fldChar w:fldCharType="separate"/>
      </w:r>
      <w:r>
        <w:rPr>
          <w:noProof/>
        </w:rPr>
        <w:t>10</w:t>
      </w:r>
      <w:r>
        <w:rPr>
          <w:noProof/>
        </w:rPr>
        <w:fldChar w:fldCharType="end"/>
      </w:r>
      <w:bookmarkEnd w:id="136"/>
      <w:r>
        <w:t xml:space="preserve">: </w:t>
      </w:r>
      <w:r w:rsidR="001A3813" w:rsidRPr="00686965">
        <w:t>F</w:t>
      </w:r>
      <w:commentRangeStart w:id="137"/>
      <w:r w:rsidR="001A3813" w:rsidRPr="00686965">
        <w:t>inal Asse</w:t>
      </w:r>
      <w:commentRangeEnd w:id="137"/>
      <w:r w:rsidR="00310383">
        <w:rPr>
          <w:rStyle w:val="CommentReference"/>
          <w:b w:val="0"/>
          <w:iCs w:val="0"/>
        </w:rPr>
        <w:commentReference w:id="137"/>
      </w:r>
      <w:r w:rsidR="001A3813" w:rsidRPr="00686965">
        <w:t>ssme</w:t>
      </w:r>
      <w:commentRangeStart w:id="138"/>
      <w:r w:rsidR="001A3813" w:rsidRPr="00686965">
        <w:t>nt W</w:t>
      </w:r>
      <w:commentRangeEnd w:id="138"/>
      <w:r w:rsidR="00352EA6">
        <w:rPr>
          <w:rStyle w:val="CommentReference"/>
          <w:b w:val="0"/>
          <w:iCs w:val="0"/>
        </w:rPr>
        <w:commentReference w:id="138"/>
      </w:r>
      <w:r w:rsidR="001A3813" w:rsidRPr="00686965">
        <w:t>eek</w:t>
      </w:r>
      <w:commentRangeStart w:id="139"/>
      <w:r w:rsidR="001A3813" w:rsidRPr="00686965">
        <w:t xml:space="preserve"> Submission</w:t>
      </w:r>
      <w:commentRangeEnd w:id="139"/>
      <w:r w:rsidR="00562E0D">
        <w:rPr>
          <w:rStyle w:val="CommentReference"/>
          <w:b w:val="0"/>
          <w:iCs w:val="0"/>
        </w:rPr>
        <w:commentReference w:id="139"/>
      </w:r>
      <w:r w:rsidR="001A3813" w:rsidRPr="00686965">
        <w:t xml:space="preserve"> Metrics</w:t>
      </w:r>
    </w:p>
    <w:p w14:paraId="5EA633E7" w14:textId="77777777" w:rsidR="00056F9C" w:rsidRDefault="00056F9C" w:rsidP="00056F9C"/>
    <w:p w14:paraId="4DBEAD28" w14:textId="4F953F4C" w:rsidR="00A65067" w:rsidRDefault="00CC7746" w:rsidP="003E3A97">
      <w:r>
        <w:fldChar w:fldCharType="begin"/>
      </w:r>
      <w:r>
        <w:instrText xml:space="preserve"> REF _Ref178014119 \h </w:instrText>
      </w:r>
      <w:r>
        <w:fldChar w:fldCharType="separate"/>
      </w:r>
      <w:r>
        <w:t xml:space="preserve">Figure </w:t>
      </w:r>
      <w:r>
        <w:rPr>
          <w:noProof/>
        </w:rPr>
        <w:t>10</w:t>
      </w:r>
      <w:r>
        <w:fldChar w:fldCharType="end"/>
      </w:r>
      <w:r w:rsidR="0055770C">
        <w:t xml:space="preserve"> </w:t>
      </w:r>
      <w:commentRangeStart w:id="140"/>
      <w:r w:rsidR="00352EA6">
        <w:t>shows</w:t>
      </w:r>
      <w:r w:rsidR="00352EA6" w:rsidRPr="00A65067">
        <w:t xml:space="preserve"> </w:t>
      </w:r>
      <w:r w:rsidR="00A65067" w:rsidRPr="00A65067">
        <w:t xml:space="preserve">the submission metrics for the final assessment week. </w:t>
      </w:r>
      <w:r w:rsidR="00352EA6">
        <w:t>The white number inside the bar is the number of submissions on that particular day.  The black number above the bar is the average score for the submissions</w:t>
      </w:r>
      <w:del w:id="141" w:author="Rovey, Joshua Lucas" w:date="2024-10-03T11:28:00Z" w16du:dateUtc="2024-10-03T16:28:00Z">
        <w:r w:rsidR="00352EA6" w:rsidDel="00AA3277">
          <w:delText xml:space="preserve"> </w:delText>
        </w:r>
      </w:del>
      <w:del w:id="142" w:author="Rovey, Joshua Lucas" w:date="2024-10-03T11:27:00Z" w16du:dateUtc="2024-10-03T16:27:00Z">
        <w:r w:rsidR="00352EA6" w:rsidDel="00AA3277">
          <w:delText>submitted</w:delText>
        </w:r>
      </w:del>
      <w:r w:rsidR="00352EA6">
        <w:t xml:space="preserve"> that day.  The height of the bar is the cumulative percentage of student-exams submitted.  For example, on Thursday of the final assessment week, there were five group A submissions with an average technical quiz score of 68.8% and these submissions brought the overall student-exam percentage up to 28% (1+2+1+5=9 out of 32). </w:t>
      </w:r>
      <w:ins w:id="143" w:author="Rovey, Joshua Lucas" w:date="2024-10-03T11:28:00Z" w16du:dateUtc="2024-10-03T16:28:00Z">
        <w:r w:rsidR="00AA3277">
          <w:t xml:space="preserve">Also on Thursday, </w:t>
        </w:r>
      </w:ins>
      <w:del w:id="144" w:author="Rovey, Joshua Lucas" w:date="2024-10-03T11:28:00Z" w16du:dateUtc="2024-10-03T16:28:00Z">
        <w:r w:rsidR="00841E76" w:rsidDel="00AA3277">
          <w:delText>T</w:delText>
        </w:r>
      </w:del>
      <w:ins w:id="145" w:author="Rovey, Joshua Lucas" w:date="2024-10-03T11:28:00Z" w16du:dateUtc="2024-10-03T16:28:00Z">
        <w:r w:rsidR="00AA3277">
          <w:t>t</w:t>
        </w:r>
      </w:ins>
      <w:r w:rsidR="00841E76">
        <w:t>here were 25 group B submissions with an average technical q</w:t>
      </w:r>
      <w:commentRangeStart w:id="146"/>
      <w:commentRangeStart w:id="147"/>
      <w:r w:rsidR="00841E76">
        <w:t>uiz score of 70.8% a</w:t>
      </w:r>
      <w:commentRangeEnd w:id="146"/>
      <w:r w:rsidR="00675A6E">
        <w:rPr>
          <w:rStyle w:val="CommentReference"/>
        </w:rPr>
        <w:commentReference w:id="146"/>
      </w:r>
      <w:commentRangeEnd w:id="147"/>
      <w:r w:rsidR="00BD5212">
        <w:rPr>
          <w:rStyle w:val="CommentReference"/>
        </w:rPr>
        <w:commentReference w:id="147"/>
      </w:r>
      <w:r w:rsidR="00841E76">
        <w:t>nd these submissions brought the overall student-exam percentage up to 89%.</w:t>
      </w:r>
      <w:r w:rsidR="00920C8B">
        <w:t xml:space="preserve"> </w:t>
      </w:r>
      <w:r w:rsidR="00E202D0" w:rsidRPr="00E202D0">
        <w:t>It is important to note that</w:t>
      </w:r>
      <w:ins w:id="148" w:author="Rovey, Joshua Lucas" w:date="2024-10-03T11:32:00Z" w16du:dateUtc="2024-10-03T16:32:00Z">
        <w:r w:rsidR="00AA3277">
          <w:t>,</w:t>
        </w:r>
      </w:ins>
      <w:r w:rsidR="00E202D0" w:rsidRPr="00E202D0">
        <w:t xml:space="preserve"> </w:t>
      </w:r>
      <w:ins w:id="149" w:author="Rovey, Joshua Lucas" w:date="2024-10-03T11:32:00Z" w16du:dateUtc="2024-10-03T16:32:00Z">
        <w:r w:rsidR="00AA3277">
          <w:t xml:space="preserve">for group B, </w:t>
        </w:r>
      </w:ins>
      <w:ins w:id="150" w:author="Rovey, Joshua Lucas" w:date="2024-10-03T11:35:00Z" w16du:dateUtc="2024-10-03T16:35:00Z">
        <w:r w:rsidR="00AA3277">
          <w:t xml:space="preserve">Tuesday and Wednesday were dedicated to technical quizzes, whereas </w:t>
        </w:r>
      </w:ins>
      <w:r w:rsidR="00E202D0" w:rsidRPr="00E202D0">
        <w:t xml:space="preserve">Thursday's session was </w:t>
      </w:r>
      <w:ins w:id="151" w:author="Rovey, Joshua Lucas" w:date="2024-10-03T11:32:00Z" w16du:dateUtc="2024-10-03T16:32:00Z">
        <w:r w:rsidR="00AA3277">
          <w:t>supposed to be</w:t>
        </w:r>
      </w:ins>
      <w:del w:id="152" w:author="Rovey, Joshua Lucas" w:date="2024-10-03T11:32:00Z" w16du:dateUtc="2024-10-03T16:32:00Z">
        <w:r w:rsidR="00E202D0" w:rsidRPr="00E202D0" w:rsidDel="00AA3277">
          <w:delText>dedicated to</w:delText>
        </w:r>
      </w:del>
      <w:r w:rsidR="00E202D0" w:rsidRPr="00E202D0">
        <w:t xml:space="preserve"> Interest and Self-Efficacy</w:t>
      </w:r>
      <w:ins w:id="153" w:author="Rovey, Joshua Lucas" w:date="2024-10-03T11:32:00Z" w16du:dateUtc="2024-10-03T16:32:00Z">
        <w:r w:rsidR="00AA3277">
          <w:t xml:space="preserve"> surveys</w:t>
        </w:r>
      </w:ins>
      <w:ins w:id="154" w:author="Rovey, Joshua Lucas" w:date="2024-10-03T11:33:00Z" w16du:dateUtc="2024-10-03T16:33:00Z">
        <w:r w:rsidR="00AA3277">
          <w:t xml:space="preserve"> only</w:t>
        </w:r>
      </w:ins>
      <w:ins w:id="155" w:author="Rovey, Joshua Lucas" w:date="2024-10-03T11:36:00Z" w16du:dateUtc="2024-10-03T16:36:00Z">
        <w:r w:rsidR="00AA3277">
          <w:t xml:space="preserve">. </w:t>
        </w:r>
      </w:ins>
      <w:del w:id="156" w:author="Rovey, Joshua Lucas" w:date="2024-10-03T11:36:00Z" w16du:dateUtc="2024-10-03T16:36:00Z">
        <w:r w:rsidR="00E202D0" w:rsidRPr="00E202D0" w:rsidDel="00AA3277">
          <w:delText>, s</w:delText>
        </w:r>
      </w:del>
      <w:proofErr w:type="gramStart"/>
      <w:ins w:id="157" w:author="Rovey, Joshua Lucas" w:date="2024-10-03T11:36:00Z" w16du:dateUtc="2024-10-03T16:36:00Z">
        <w:r w:rsidR="00AA3277">
          <w:t>S</w:t>
        </w:r>
      </w:ins>
      <w:r w:rsidR="00E202D0" w:rsidRPr="00E202D0">
        <w:t>o</w:t>
      </w:r>
      <w:proofErr w:type="gramEnd"/>
      <w:r w:rsidR="00E202D0" w:rsidRPr="00E202D0">
        <w:t xml:space="preserve"> </w:t>
      </w:r>
      <w:ins w:id="158" w:author="Rovey, Joshua Lucas" w:date="2024-10-03T11:33:00Z" w16du:dateUtc="2024-10-03T16:33:00Z">
        <w:r w:rsidR="00AA3277">
          <w:t xml:space="preserve">there should have been </w:t>
        </w:r>
      </w:ins>
      <w:r w:rsidR="00E202D0" w:rsidRPr="00E202D0">
        <w:t xml:space="preserve">no </w:t>
      </w:r>
      <w:ins w:id="159" w:author="Rovey, Joshua Lucas" w:date="2024-10-03T11:34:00Z" w16du:dateUtc="2024-10-03T16:34:00Z">
        <w:r w:rsidR="00AA3277">
          <w:t>technical quiz</w:t>
        </w:r>
      </w:ins>
      <w:del w:id="160" w:author="Rovey, Joshua Lucas" w:date="2024-10-03T11:34:00Z" w16du:dateUtc="2024-10-03T16:34:00Z">
        <w:r w:rsidR="00E202D0" w:rsidRPr="00E202D0" w:rsidDel="00AA3277">
          <w:delText>exam</w:delText>
        </w:r>
      </w:del>
      <w:r w:rsidR="00E202D0" w:rsidRPr="00E202D0">
        <w:t xml:space="preserve"> scores</w:t>
      </w:r>
      <w:ins w:id="161" w:author="Rovey, Joshua Lucas" w:date="2024-10-03T11:36:00Z" w16du:dateUtc="2024-10-03T16:36:00Z">
        <w:r w:rsidR="00AA3277">
          <w:t xml:space="preserve"> on Thursday</w:t>
        </w:r>
      </w:ins>
      <w:del w:id="162" w:author="Rovey, Joshua Lucas" w:date="2024-10-03T11:33:00Z" w16du:dateUtc="2024-10-03T16:33:00Z">
        <w:r w:rsidR="00E202D0" w:rsidRPr="00E202D0" w:rsidDel="00AA3277">
          <w:delText xml:space="preserve"> were</w:delText>
        </w:r>
      </w:del>
      <w:del w:id="163" w:author="Rovey, Joshua Lucas" w:date="2024-10-03T11:34:00Z" w16du:dateUtc="2024-10-03T16:34:00Z">
        <w:r w:rsidR="00E202D0" w:rsidRPr="00E202D0" w:rsidDel="00AA3277">
          <w:delText xml:space="preserve"> recorded</w:delText>
        </w:r>
      </w:del>
      <w:r w:rsidR="00E202D0" w:rsidRPr="00E202D0">
        <w:t xml:space="preserve">. </w:t>
      </w:r>
      <w:ins w:id="164" w:author="Rovey, Joshua Lucas" w:date="2024-10-03T11:33:00Z" w16du:dateUtc="2024-10-03T16:33:00Z">
        <w:r w:rsidR="00AA3277">
          <w:t xml:space="preserve"> </w:t>
        </w:r>
      </w:ins>
      <w:ins w:id="165" w:author="Rovey, Joshua Lucas" w:date="2024-10-03T11:34:00Z" w16du:dateUtc="2024-10-03T16:34:00Z">
        <w:r w:rsidR="00AA3277">
          <w:t>However, t</w:t>
        </w:r>
      </w:ins>
      <w:ins w:id="166" w:author="Rovey, Joshua Lucas" w:date="2024-10-03T11:33:00Z" w16du:dateUtc="2024-10-03T16:33:00Z">
        <w:r w:rsidR="00AA3277">
          <w:t xml:space="preserve">here </w:t>
        </w:r>
        <w:r w:rsidR="00AA3277">
          <w:lastRenderedPageBreak/>
          <w:t xml:space="preserve">are </w:t>
        </w:r>
      </w:ins>
      <w:ins w:id="167" w:author="Rovey, Joshua Lucas" w:date="2024-10-03T11:34:00Z" w16du:dateUtc="2024-10-03T16:34:00Z">
        <w:r w:rsidR="00AA3277">
          <w:t xml:space="preserve">technical quiz </w:t>
        </w:r>
      </w:ins>
      <w:ins w:id="168" w:author="Rovey, Joshua Lucas" w:date="2024-10-03T11:33:00Z" w16du:dateUtc="2024-10-03T16:33:00Z">
        <w:r w:rsidR="00AA3277">
          <w:t>scores</w:t>
        </w:r>
      </w:ins>
      <w:ins w:id="169" w:author="Rovey, Joshua Lucas" w:date="2024-10-03T11:34:00Z" w16du:dateUtc="2024-10-03T16:34:00Z">
        <w:r w:rsidR="00AA3277">
          <w:t xml:space="preserve"> reported for group B on Thursday</w:t>
        </w:r>
      </w:ins>
      <w:ins w:id="170" w:author="Rovey, Joshua Lucas" w:date="2024-10-03T11:36:00Z" w16du:dateUtc="2024-10-03T16:36:00Z">
        <w:r w:rsidR="00AA3277">
          <w:t>,</w:t>
        </w:r>
      </w:ins>
      <w:ins w:id="171" w:author="Rovey, Joshua Lucas" w:date="2024-10-03T11:34:00Z" w16du:dateUtc="2024-10-03T16:34:00Z">
        <w:r w:rsidR="00AA3277">
          <w:t xml:space="preserve"> and later</w:t>
        </w:r>
      </w:ins>
      <w:ins w:id="172" w:author="Rovey, Joshua Lucas" w:date="2024-10-03T11:36:00Z" w16du:dateUtc="2024-10-03T16:36:00Z">
        <w:r w:rsidR="00AA3277">
          <w:t>,</w:t>
        </w:r>
      </w:ins>
      <w:ins w:id="173" w:author="Rovey, Joshua Lucas" w:date="2024-10-03T11:34:00Z" w16du:dateUtc="2024-10-03T16:34:00Z">
        <w:r w:rsidR="00AA3277">
          <w:t xml:space="preserve"> because students </w:t>
        </w:r>
      </w:ins>
      <w:ins w:id="174" w:author="Rovey, Joshua Lucas" w:date="2024-10-03T11:35:00Z" w16du:dateUtc="2024-10-03T16:35:00Z">
        <w:r w:rsidR="00AA3277">
          <w:t xml:space="preserve">completed and </w:t>
        </w:r>
      </w:ins>
      <w:ins w:id="175" w:author="Rovey, Joshua Lucas" w:date="2024-10-03T11:34:00Z" w16du:dateUtc="2024-10-03T16:34:00Z">
        <w:r w:rsidR="00AA3277">
          <w:t xml:space="preserve">submitted the </w:t>
        </w:r>
      </w:ins>
      <w:del w:id="176" w:author="Rovey, Joshua Lucas" w:date="2024-10-03T11:34:00Z" w16du:dateUtc="2024-10-03T16:34:00Z">
        <w:r w:rsidR="00E202D0" w:rsidRPr="00E202D0" w:rsidDel="00AA3277">
          <w:delText xml:space="preserve">The score presented reflects the average of students who submitted the </w:delText>
        </w:r>
      </w:del>
      <w:r w:rsidR="00E202D0" w:rsidRPr="00E202D0">
        <w:t>technical quiz</w:t>
      </w:r>
      <w:del w:id="177" w:author="Rovey, Joshua Lucas" w:date="2024-10-03T11:34:00Z" w16du:dateUtc="2024-10-03T16:34:00Z">
        <w:r w:rsidR="00E202D0" w:rsidRPr="00E202D0" w:rsidDel="00AA3277">
          <w:delText>zes</w:delText>
        </w:r>
      </w:del>
      <w:r w:rsidR="00E202D0" w:rsidRPr="00E202D0">
        <w:t xml:space="preserve"> </w:t>
      </w:r>
      <w:del w:id="178" w:author="Rovey, Joshua Lucas" w:date="2024-10-03T11:35:00Z" w16du:dateUtc="2024-10-03T16:35:00Z">
        <w:r w:rsidR="00E202D0" w:rsidRPr="00E202D0" w:rsidDel="00AA3277">
          <w:delText>from Tuesday and Thursday a</w:delText>
        </w:r>
      </w:del>
      <w:ins w:id="179" w:author="Rovey, Joshua Lucas" w:date="2024-10-03T11:35:00Z" w16du:dateUtc="2024-10-03T16:35:00Z">
        <w:r w:rsidR="00AA3277">
          <w:t>a</w:t>
        </w:r>
      </w:ins>
      <w:r w:rsidR="00E202D0" w:rsidRPr="00E202D0">
        <w:t>fter the deadline.</w:t>
      </w:r>
      <w:r w:rsidR="00841E76">
        <w:t xml:space="preserve"> </w:t>
      </w:r>
      <w:commentRangeEnd w:id="140"/>
      <w:r w:rsidR="009E7EB8">
        <w:rPr>
          <w:rStyle w:val="CommentReference"/>
        </w:rPr>
        <w:commentReference w:id="140"/>
      </w:r>
    </w:p>
    <w:p w14:paraId="5E7FFA0F" w14:textId="77777777" w:rsidR="00A65067" w:rsidRDefault="00A65067" w:rsidP="003E3A97"/>
    <w:p w14:paraId="3668EA3D" w14:textId="19CBDD9A" w:rsidR="00A65067" w:rsidRPr="00A65067" w:rsidRDefault="00A65067" w:rsidP="00A65067">
      <w:r w:rsidRPr="00A65067">
        <w:t>For Group A, wh</w:t>
      </w:r>
      <w:ins w:id="180" w:author="Rovey, Joshua Lucas" w:date="2024-10-03T11:36:00Z" w16du:dateUtc="2024-10-03T16:36:00Z">
        <w:r w:rsidR="00AA3277">
          <w:t>o</w:t>
        </w:r>
      </w:ins>
      <w:del w:id="181" w:author="Rovey, Joshua Lucas" w:date="2024-10-03T11:37:00Z" w16du:dateUtc="2024-10-03T16:37:00Z">
        <w:r w:rsidRPr="00A65067" w:rsidDel="00AA3277">
          <w:delText>ich</w:delText>
        </w:r>
      </w:del>
      <w:r w:rsidRPr="00A65067">
        <w:t xml:space="preserve"> took the </w:t>
      </w:r>
      <w:proofErr w:type="spellStart"/>
      <w:r w:rsidRPr="00A65067">
        <w:t>unchunked</w:t>
      </w:r>
      <w:proofErr w:type="spellEnd"/>
      <w:r w:rsidRPr="00A65067">
        <w:t xml:space="preserve"> exam, submission</w:t>
      </w:r>
      <w:commentRangeStart w:id="182"/>
      <w:del w:id="183" w:author="Rovey, Joshua Lucas" w:date="2024-10-03T11:38:00Z" w16du:dateUtc="2024-10-03T16:38:00Z">
        <w:r w:rsidRPr="00A65067" w:rsidDel="00AA3277">
          <w:delText xml:space="preserve"> rates</w:delText>
        </w:r>
      </w:del>
      <w:ins w:id="184" w:author="Rovey, Joshua Lucas" w:date="2024-10-03T11:38:00Z" w16du:dateUtc="2024-10-03T16:38:00Z">
        <w:r w:rsidR="00AA3277">
          <w:t>s</w:t>
        </w:r>
      </w:ins>
      <w:r w:rsidRPr="00A65067">
        <w:t xml:space="preserve"> </w:t>
      </w:r>
      <w:commentRangeEnd w:id="182"/>
      <w:r w:rsidR="00AA3277">
        <w:rPr>
          <w:rStyle w:val="CommentReference"/>
        </w:rPr>
        <w:commentReference w:id="182"/>
      </w:r>
      <w:r w:rsidRPr="00A65067">
        <w:t xml:space="preserve">fluctuated throughout the week. </w:t>
      </w:r>
      <w:del w:id="185" w:author="Rovey, Joshua Lucas" w:date="2024-10-03T11:37:00Z" w16du:dateUtc="2024-10-03T16:37:00Z">
        <w:r w:rsidRPr="00A65067" w:rsidDel="00AA3277">
          <w:delText>Initially, only o</w:delText>
        </w:r>
      </w:del>
      <w:ins w:id="186" w:author="Rovey, Joshua Lucas" w:date="2024-10-03T11:37:00Z" w16du:dateUtc="2024-10-03T16:37:00Z">
        <w:r w:rsidR="00AA3277">
          <w:t>O</w:t>
        </w:r>
      </w:ins>
      <w:r w:rsidRPr="00A65067">
        <w:t xml:space="preserve">ne student completed the exam on Monday, achieving a mean score of 88. By Tuesday, the number of submissions increased to two, but the mean score dropped to 60. </w:t>
      </w:r>
      <w:del w:id="187" w:author="Rovey, Joshua Lucas" w:date="2024-10-03T11:37:00Z" w16du:dateUtc="2024-10-03T16:37:00Z">
        <w:r w:rsidRPr="00A65067" w:rsidDel="00AA3277">
          <w:delText xml:space="preserve">Midweek, only one student submitted, scoring a mean of 36. </w:delText>
        </w:r>
      </w:del>
      <w:r w:rsidRPr="00A65067">
        <w:t>A surge in submissions occurred on Thursday, with five students completing the exam, leading to an improved mean score of 68.8. Two additional submissions were made on Friday</w:t>
      </w:r>
      <w:del w:id="188" w:author="Rovey, Joshua Lucas" w:date="2024-10-03T11:38:00Z" w16du:dateUtc="2024-10-03T16:38:00Z">
        <w:r w:rsidRPr="00A65067" w:rsidDel="00AA3277">
          <w:delText xml:space="preserve">, resulting in </w:delText>
        </w:r>
      </w:del>
      <w:ins w:id="189" w:author="Rovey, Joshua Lucas" w:date="2024-10-03T11:38:00Z" w16du:dateUtc="2024-10-03T16:38:00Z">
        <w:r w:rsidR="00AA3277">
          <w:t xml:space="preserve"> with </w:t>
        </w:r>
      </w:ins>
      <w:r w:rsidRPr="00A65067">
        <w:t xml:space="preserve">a mean score of 48. Notably, 21 students submitted their exams after the </w:t>
      </w:r>
      <w:del w:id="190" w:author="Rovey, Joshua Lucas" w:date="2024-10-03T11:38:00Z" w16du:dateUtc="2024-10-03T16:38:00Z">
        <w:r w:rsidRPr="00A65067" w:rsidDel="00AA3277">
          <w:delText>official</w:delText>
        </w:r>
      </w:del>
      <w:ins w:id="191" w:author="Rovey, Joshua Lucas" w:date="2024-10-03T11:38:00Z" w16du:dateUtc="2024-10-03T16:38:00Z">
        <w:r w:rsidR="00AA3277">
          <w:t>Friday</w:t>
        </w:r>
      </w:ins>
      <w:r w:rsidRPr="00A65067">
        <w:t xml:space="preserve"> deadline, with an average score of 61.3</w:t>
      </w:r>
      <w:del w:id="192" w:author="Rovey, Joshua Lucas" w:date="2024-10-03T11:38:00Z" w16du:dateUtc="2024-10-03T16:38:00Z">
        <w:r w:rsidRPr="00A65067" w:rsidDel="00AA3277">
          <w:delText>33</w:delText>
        </w:r>
      </w:del>
      <w:r w:rsidRPr="00A65067">
        <w:t xml:space="preserve">. Group A's completion </w:t>
      </w:r>
      <w:del w:id="193" w:author="Rovey, Joshua Lucas" w:date="2024-10-03T11:38:00Z" w16du:dateUtc="2024-10-03T16:38:00Z">
        <w:r w:rsidRPr="00A65067" w:rsidDel="00AA3277">
          <w:delText xml:space="preserve">rate </w:delText>
        </w:r>
      </w:del>
      <w:ins w:id="194" w:author="Rovey, Joshua Lucas" w:date="2024-10-03T11:38:00Z" w16du:dateUtc="2024-10-03T16:38:00Z">
        <w:r w:rsidR="00AA3277">
          <w:t>level</w:t>
        </w:r>
        <w:r w:rsidR="00AA3277" w:rsidRPr="00A65067">
          <w:t xml:space="preserve"> </w:t>
        </w:r>
      </w:ins>
      <w:r w:rsidRPr="00A65067">
        <w:t>reached 100% after the deadline</w:t>
      </w:r>
      <w:ins w:id="195" w:author="Rovey, Joshua Lucas" w:date="2024-10-03T11:38:00Z" w16du:dateUtc="2024-10-03T16:38:00Z">
        <w:r w:rsidR="00AA3277">
          <w:t>.</w:t>
        </w:r>
      </w:ins>
      <w:r w:rsidRPr="00A65067">
        <w:t>, indicating a spread-out submission pattern over the week.</w:t>
      </w:r>
      <w:ins w:id="196" w:author="Rovey, Joshua Lucas" w:date="2024-10-03T11:40:00Z" w16du:dateUtc="2024-10-03T16:40:00Z">
        <w:r w:rsidR="00AA3277">
          <w:t xml:space="preserve">  </w:t>
        </w:r>
        <w:r w:rsidR="00AA3277">
          <w:t xml:space="preserve">There does not appear to be any clear trend </w:t>
        </w:r>
      </w:ins>
      <w:ins w:id="197" w:author="Rovey, Joshua Lucas" w:date="2024-10-03T11:42:00Z" w16du:dateUtc="2024-10-03T16:42:00Z">
        <w:r w:rsidR="008E26A0">
          <w:t>between</w:t>
        </w:r>
      </w:ins>
      <w:ins w:id="198" w:author="Rovey, Joshua Lucas" w:date="2024-10-03T11:40:00Z" w16du:dateUtc="2024-10-03T16:40:00Z">
        <w:r w:rsidR="00AA3277">
          <w:t xml:space="preserve"> when the final assessment is submitted and the resulting technical quiz score.  </w:t>
        </w:r>
        <w:r w:rsidR="00AA3277">
          <w:t>But the data do show that</w:t>
        </w:r>
      </w:ins>
      <w:ins w:id="199" w:author="Rovey, Joshua Lucas" w:date="2024-10-03T11:41:00Z" w16du:dateUtc="2024-10-03T16:41:00Z">
        <w:r w:rsidR="00AA3277">
          <w:t xml:space="preserve"> 60% of</w:t>
        </w:r>
      </w:ins>
      <w:ins w:id="200" w:author="Rovey, Joshua Lucas" w:date="2024-10-03T11:40:00Z" w16du:dateUtc="2024-10-03T16:40:00Z">
        <w:r w:rsidR="00AA3277">
          <w:t xml:space="preserve"> the group A students with an </w:t>
        </w:r>
        <w:proofErr w:type="spellStart"/>
        <w:r w:rsidR="00AA3277">
          <w:t>unchunked</w:t>
        </w:r>
        <w:proofErr w:type="spellEnd"/>
        <w:r w:rsidR="00AA3277">
          <w:t xml:space="preserve"> exam </w:t>
        </w:r>
      </w:ins>
      <w:ins w:id="201" w:author="Rovey, Joshua Lucas" w:date="2024-10-03T11:42:00Z" w16du:dateUtc="2024-10-03T16:42:00Z">
        <w:r w:rsidR="00AA3277">
          <w:t>submitted the final assessment after the deadline.</w:t>
        </w:r>
      </w:ins>
    </w:p>
    <w:p w14:paraId="186A4CFC" w14:textId="77777777" w:rsidR="003E3A97" w:rsidRDefault="003E3A97" w:rsidP="003E3A97"/>
    <w:p w14:paraId="41182D9F" w14:textId="22B9E6C2" w:rsidR="003E3A97" w:rsidRDefault="003E3A97" w:rsidP="003E3A97">
      <w:r>
        <w:t>In stark contrast, Group B</w:t>
      </w:r>
      <w:ins w:id="202" w:author="Rovey, Joshua Lucas" w:date="2024-10-03T11:42:00Z" w16du:dateUtc="2024-10-03T16:42:00Z">
        <w:r w:rsidR="004552FF">
          <w:t xml:space="preserve">, </w:t>
        </w:r>
      </w:ins>
      <w:del w:id="203" w:author="Rovey, Joshua Lucas" w:date="2024-10-03T11:42:00Z" w16du:dateUtc="2024-10-03T16:42:00Z">
        <w:r w:rsidDel="004552FF">
          <w:delText xml:space="preserve">'s experience </w:delText>
        </w:r>
      </w:del>
      <w:r>
        <w:t>with a chunked exam format</w:t>
      </w:r>
      <w:ins w:id="204" w:author="Rovey, Joshua Lucas" w:date="2024-10-03T11:42:00Z" w16du:dateUtc="2024-10-03T16:42:00Z">
        <w:r w:rsidR="004552FF">
          <w:t xml:space="preserve"> wherein </w:t>
        </w:r>
      </w:ins>
      <w:del w:id="205" w:author="Rovey, Joshua Lucas" w:date="2024-10-03T11:42:00Z" w16du:dateUtc="2024-10-03T16:42:00Z">
        <w:r w:rsidDel="004552FF">
          <w:delText>, distributed</w:delText>
        </w:r>
      </w:del>
      <w:r>
        <w:t xml:space="preserve"> </w:t>
      </w:r>
      <w:r w:rsidR="0055770C">
        <w:t>exams and surveys</w:t>
      </w:r>
      <w:r>
        <w:t xml:space="preserve"> </w:t>
      </w:r>
      <w:ins w:id="206" w:author="Rovey, Joshua Lucas" w:date="2024-10-03T11:42:00Z" w16du:dateUtc="2024-10-03T16:42:00Z">
        <w:r w:rsidR="004552FF">
          <w:t>were distributed acr</w:t>
        </w:r>
      </w:ins>
      <w:ins w:id="207" w:author="Rovey, Joshua Lucas" w:date="2024-10-03T11:43:00Z" w16du:dateUtc="2024-10-03T16:43:00Z">
        <w:r w:rsidR="004552FF">
          <w:t>oss</w:t>
        </w:r>
      </w:ins>
      <w:del w:id="208" w:author="Rovey, Joshua Lucas" w:date="2024-10-03T11:43:00Z" w16du:dateUtc="2024-10-03T16:43:00Z">
        <w:r w:rsidDel="004552FF">
          <w:delText>from</w:delText>
        </w:r>
      </w:del>
      <w:r>
        <w:t xml:space="preserve"> Tuesday to Thursday, </w:t>
      </w:r>
      <w:ins w:id="209" w:author="Rovey, Joshua Lucas" w:date="2024-10-03T11:43:00Z" w16du:dateUtc="2024-10-03T16:43:00Z">
        <w:r w:rsidR="004552FF">
          <w:t xml:space="preserve">had </w:t>
        </w:r>
      </w:ins>
      <w:del w:id="210" w:author="Rovey, Joshua Lucas" w:date="2024-10-03T11:43:00Z" w16du:dateUtc="2024-10-03T16:43:00Z">
        <w:r w:rsidDel="004552FF">
          <w:delText>showcased</w:delText>
        </w:r>
      </w:del>
      <w:r>
        <w:t xml:space="preserve"> a more uniform </w:t>
      </w:r>
      <w:ins w:id="211" w:author="Rovey, Joshua Lucas" w:date="2024-10-03T11:43:00Z" w16du:dateUtc="2024-10-03T16:43:00Z">
        <w:r w:rsidR="004552FF">
          <w:t xml:space="preserve">submission </w:t>
        </w:r>
      </w:ins>
      <w:r>
        <w:t>pattern</w:t>
      </w:r>
      <w:ins w:id="212" w:author="Rovey, Joshua Lucas" w:date="2024-10-03T11:43:00Z" w16du:dateUtc="2024-10-03T16:43:00Z">
        <w:r w:rsidR="004552FF">
          <w:t>.</w:t>
        </w:r>
      </w:ins>
      <w:del w:id="213" w:author="Rovey, Joshua Lucas" w:date="2024-10-03T11:43:00Z" w16du:dateUtc="2024-10-03T16:43:00Z">
        <w:r w:rsidDel="004552FF">
          <w:delText xml:space="preserve"> of completion.</w:delText>
        </w:r>
      </w:del>
      <w:r>
        <w:t xml:space="preserve"> </w:t>
      </w:r>
      <w:del w:id="214" w:author="Rovey, Joshua Lucas" w:date="2024-10-03T11:44:00Z" w16du:dateUtc="2024-10-03T16:44:00Z">
        <w:r w:rsidDel="004552FF">
          <w:delText>Although t</w:delText>
        </w:r>
      </w:del>
      <w:ins w:id="215" w:author="Rovey, Joshua Lucas" w:date="2024-10-03T11:44:00Z" w16du:dateUtc="2024-10-03T16:44:00Z">
        <w:r w:rsidR="004552FF">
          <w:t>T</w:t>
        </w:r>
      </w:ins>
      <w:r>
        <w:t xml:space="preserve">he </w:t>
      </w:r>
      <w:del w:id="216" w:author="Rovey, Joshua Lucas" w:date="2024-10-03T11:43:00Z" w16du:dateUtc="2024-10-03T16:43:00Z">
        <w:r w:rsidDel="004552FF">
          <w:delText xml:space="preserve">completion rates </w:delText>
        </w:r>
      </w:del>
      <w:ins w:id="217" w:author="Rovey, Joshua Lucas" w:date="2024-10-03T11:43:00Z" w16du:dateUtc="2024-10-03T16:43:00Z">
        <w:r w:rsidR="004552FF">
          <w:t xml:space="preserve">percentage of student-exam submissions </w:t>
        </w:r>
      </w:ins>
      <w:r>
        <w:t xml:space="preserve">for Group B </w:t>
      </w:r>
      <w:ins w:id="218" w:author="Rovey, Joshua Lucas" w:date="2024-10-03T11:44:00Z" w16du:dateUtc="2024-10-03T16:44:00Z">
        <w:r w:rsidR="004552FF">
          <w:t>were 25.3%, 56.0%, and 89.3%</w:t>
        </w:r>
      </w:ins>
      <w:del w:id="219" w:author="Rovey, Joshua Lucas" w:date="2024-10-03T11:45:00Z" w16du:dateUtc="2024-10-03T16:45:00Z">
        <w:r w:rsidDel="004552FF">
          <w:delText xml:space="preserve">fell slightly short of the ideal 33%, 66%, and 100% </w:delText>
        </w:r>
      </w:del>
      <w:r>
        <w:t xml:space="preserve">for Tuesday, Wednesday, and Thursday respectively, </w:t>
      </w:r>
      <w:ins w:id="220" w:author="Rovey, Joshua Lucas" w:date="2024-10-03T11:45:00Z" w16du:dateUtc="2024-10-03T16:45:00Z">
        <w:r w:rsidR="004552FF">
          <w:t xml:space="preserve">which is </w:t>
        </w:r>
        <w:r w:rsidR="004552FF">
          <w:t xml:space="preserve">slightly </w:t>
        </w:r>
        <w:r w:rsidR="004552FF">
          <w:t>below</w:t>
        </w:r>
        <w:r w:rsidR="004552FF">
          <w:t xml:space="preserve"> the ideal 33%, 66%, and 100%</w:t>
        </w:r>
        <w:r w:rsidR="004552FF">
          <w:t>, respectively.</w:t>
        </w:r>
      </w:ins>
      <w:del w:id="221" w:author="Rovey, Joshua Lucas" w:date="2024-10-03T11:44:00Z" w16du:dateUtc="2024-10-03T16:44:00Z">
        <w:r w:rsidDel="004552FF">
          <w:delText xml:space="preserve">they </w:delText>
        </w:r>
        <w:r w:rsidR="0055770C" w:rsidDel="004552FF">
          <w:delText xml:space="preserve">are </w:delText>
        </w:r>
        <w:r w:rsidDel="004552FF">
          <w:delText>25.3%, 56.0%, and 89.3%</w:delText>
        </w:r>
        <w:r w:rsidR="0055770C" w:rsidDel="004552FF">
          <w:delText>, respectively</w:delText>
        </w:r>
      </w:del>
      <w:r>
        <w:t xml:space="preserve">. By Friday, the </w:t>
      </w:r>
      <w:del w:id="222" w:author="Rovey, Joshua Lucas" w:date="2024-10-03T11:45:00Z" w16du:dateUtc="2024-10-03T16:45:00Z">
        <w:r w:rsidDel="004552FF">
          <w:delText xml:space="preserve">completion </w:delText>
        </w:r>
      </w:del>
      <w:ins w:id="223" w:author="Rovey, Joshua Lucas" w:date="2024-10-03T11:45:00Z" w16du:dateUtc="2024-10-03T16:45:00Z">
        <w:r w:rsidR="004552FF">
          <w:t>percentage of student-exams completed</w:t>
        </w:r>
      </w:ins>
      <w:del w:id="224" w:author="Rovey, Joshua Lucas" w:date="2024-10-03T11:45:00Z" w16du:dateUtc="2024-10-03T16:45:00Z">
        <w:r w:rsidDel="004552FF">
          <w:delText>rat</w:delText>
        </w:r>
      </w:del>
      <w:del w:id="225" w:author="Rovey, Joshua Lucas" w:date="2024-10-03T11:46:00Z" w16du:dateUtc="2024-10-03T16:46:00Z">
        <w:r w:rsidDel="004552FF">
          <w:delText>e</w:delText>
        </w:r>
      </w:del>
      <w:r>
        <w:t xml:space="preserve"> had marginally risen to 94.</w:t>
      </w:r>
      <w:r w:rsidR="0055770C">
        <w:t>7</w:t>
      </w:r>
      <w:r>
        <w:t xml:space="preserve">%, with the remaining submissions arriving </w:t>
      </w:r>
      <w:ins w:id="226" w:author="Rovey, Joshua Lucas" w:date="2024-10-03T11:31:00Z" w16du:dateUtc="2024-10-03T16:31:00Z">
        <w:r w:rsidR="00AA3277">
          <w:t xml:space="preserve">further </w:t>
        </w:r>
      </w:ins>
      <w:r>
        <w:t>after the deadline</w:t>
      </w:r>
      <w:r w:rsidR="0055770C">
        <w:t>.</w:t>
      </w:r>
      <w:r>
        <w:t xml:space="preserve"> </w:t>
      </w:r>
      <w:ins w:id="227" w:author="Rovey, Joshua Lucas" w:date="2024-10-03T11:46:00Z" w16du:dateUtc="2024-10-03T16:46:00Z">
        <w:r w:rsidR="004552FF">
          <w:t>In contrast to group A, the percentage of student-exams submitted after the deadline was about 10% for group B.</w:t>
        </w:r>
      </w:ins>
      <w:ins w:id="228" w:author="Rovey, Joshua Lucas" w:date="2024-10-03T11:47:00Z" w16du:dateUtc="2024-10-03T16:47:00Z">
        <w:r w:rsidR="004552FF">
          <w:t xml:space="preserve">  </w:t>
        </w:r>
      </w:ins>
      <w:r>
        <w:t>Th</w:t>
      </w:r>
      <w:ins w:id="229" w:author="Rovey, Joshua Lucas" w:date="2024-10-03T11:47:00Z" w16du:dateUtc="2024-10-03T16:47:00Z">
        <w:r w:rsidR="004552FF">
          <w:t>e</w:t>
        </w:r>
      </w:ins>
      <w:del w:id="230" w:author="Rovey, Joshua Lucas" w:date="2024-10-03T11:47:00Z" w16du:dateUtc="2024-10-03T16:47:00Z">
        <w:r w:rsidDel="004552FF">
          <w:delText>is</w:delText>
        </w:r>
      </w:del>
      <w:r>
        <w:t xml:space="preserve"> structured </w:t>
      </w:r>
      <w:ins w:id="231" w:author="Rovey, Joshua Lucas" w:date="2024-10-03T11:47:00Z" w16du:dateUtc="2024-10-03T16:47:00Z">
        <w:r w:rsidR="004552FF">
          <w:t xml:space="preserve">submissions of group B </w:t>
        </w:r>
      </w:ins>
      <w:del w:id="232" w:author="Rovey, Joshua Lucas" w:date="2024-10-03T11:47:00Z" w16du:dateUtc="2024-10-03T16:47:00Z">
        <w:r w:rsidDel="004552FF">
          <w:delText xml:space="preserve">approach starkly </w:delText>
        </w:r>
      </w:del>
      <w:r>
        <w:t xml:space="preserve">contrasts with Group A's </w:t>
      </w:r>
      <w:del w:id="233" w:author="Rovey, Joshua Lucas" w:date="2024-10-03T11:47:00Z" w16du:dateUtc="2024-10-03T16:47:00Z">
        <w:r w:rsidDel="004552FF">
          <w:delText xml:space="preserve">erratic </w:delText>
        </w:r>
      </w:del>
      <w:ins w:id="234" w:author="Rovey, Joshua Lucas" w:date="2024-10-03T11:47:00Z" w16du:dateUtc="2024-10-03T16:47:00Z">
        <w:r w:rsidR="004552FF">
          <w:t>delayed and later</w:t>
        </w:r>
        <w:r w:rsidR="004552FF">
          <w:t xml:space="preserve"> </w:t>
        </w:r>
      </w:ins>
      <w:r>
        <w:t xml:space="preserve">completion timeline and suggests that a chunked exam format may </w:t>
      </w:r>
      <w:ins w:id="235" w:author="Rovey, Joshua Lucas" w:date="2024-10-03T11:31:00Z" w16du:dateUtc="2024-10-03T16:31:00Z">
        <w:r w:rsidR="00AA3277">
          <w:t>encourage</w:t>
        </w:r>
      </w:ins>
      <w:del w:id="236" w:author="Rovey, Joshua Lucas" w:date="2024-10-03T11:31:00Z" w16du:dateUtc="2024-10-03T16:31:00Z">
        <w:r w:rsidDel="00AA3277">
          <w:delText>foster</w:delText>
        </w:r>
      </w:del>
      <w:r>
        <w:t xml:space="preserve"> more punctual</w:t>
      </w:r>
      <w:ins w:id="237" w:author="Rovey, Joshua Lucas" w:date="2024-10-03T11:47:00Z" w16du:dateUtc="2024-10-03T16:47:00Z">
        <w:r w:rsidR="004552FF">
          <w:t xml:space="preserve"> and timely</w:t>
        </w:r>
      </w:ins>
      <w:r>
        <w:t xml:space="preserve"> submissions.</w:t>
      </w:r>
    </w:p>
    <w:p w14:paraId="579B10F1" w14:textId="77777777" w:rsidR="003E3A97" w:rsidRDefault="003E3A97" w:rsidP="003E3A97"/>
    <w:p w14:paraId="72E5C1C4" w14:textId="0DE7B4ED" w:rsidR="003E3A97" w:rsidRDefault="003E3A97" w:rsidP="003E3A97">
      <w:del w:id="238" w:author="Rovey, Joshua Lucas" w:date="2024-10-03T11:48:00Z" w16du:dateUtc="2024-10-03T16:48:00Z">
        <w:r w:rsidDel="00A43F71">
          <w:delText>Integrating these insights into the previous analysis, w</w:delText>
        </w:r>
      </w:del>
      <w:ins w:id="239" w:author="Rovey, Joshua Lucas" w:date="2024-10-03T11:48:00Z" w16du:dateUtc="2024-10-03T16:48:00Z">
        <w:r w:rsidR="00A43F71">
          <w:t>W</w:t>
        </w:r>
      </w:ins>
      <w:r>
        <w:t xml:space="preserve">e observe that Group B's mean </w:t>
      </w:r>
      <w:ins w:id="240" w:author="Rovey, Joshua Lucas" w:date="2024-10-03T11:48:00Z" w16du:dateUtc="2024-10-03T16:48:00Z">
        <w:r w:rsidR="00A43F71">
          <w:t xml:space="preserve">technical quiz </w:t>
        </w:r>
      </w:ins>
      <w:r>
        <w:t xml:space="preserve">scores began high on Tuesday at nearly 79%, which included only part 1 of the chunked exam (modules 1 and 2). </w:t>
      </w:r>
      <w:del w:id="241" w:author="Rovey, Joshua Lucas" w:date="2024-10-03T11:48:00Z" w16du:dateUtc="2024-10-03T16:48:00Z">
        <w:r w:rsidDel="00A43F71">
          <w:delText>By Wednesday, t</w:delText>
        </w:r>
      </w:del>
      <w:ins w:id="242" w:author="Rovey, Joshua Lucas" w:date="2024-10-03T11:48:00Z" w16du:dateUtc="2024-10-03T16:48:00Z">
        <w:r w:rsidR="00A43F71">
          <w:t>T</w:t>
        </w:r>
      </w:ins>
      <w:r>
        <w:t>he mean score decreased to about 74%</w:t>
      </w:r>
      <w:ins w:id="243" w:author="Rovey, Joshua Lucas" w:date="2024-10-03T11:49:00Z" w16du:dateUtc="2024-10-03T16:49:00Z">
        <w:r w:rsidR="00A43F71">
          <w:t xml:space="preserve"> for the Wednesday submissions</w:t>
        </w:r>
      </w:ins>
      <w:r>
        <w:t xml:space="preserve">, </w:t>
      </w:r>
      <w:ins w:id="244" w:author="Rovey, Joshua Lucas" w:date="2024-10-03T11:49:00Z" w16du:dateUtc="2024-10-03T16:49:00Z">
        <w:r w:rsidR="00A43F71">
          <w:t xml:space="preserve">which included </w:t>
        </w:r>
      </w:ins>
      <w:del w:id="245" w:author="Rovey, Joshua Lucas" w:date="2024-10-03T11:49:00Z" w16du:dateUtc="2024-10-03T16:49:00Z">
        <w:r w:rsidDel="00A43F71">
          <w:delText xml:space="preserve">reflecting </w:delText>
        </w:r>
      </w:del>
      <w:r>
        <w:t xml:space="preserve">both the second part of the </w:t>
      </w:r>
      <w:ins w:id="246" w:author="Rovey, Joshua Lucas" w:date="2024-10-03T11:49:00Z" w16du:dateUtc="2024-10-03T16:49:00Z">
        <w:r w:rsidR="00A43F71">
          <w:t>technical quiz</w:t>
        </w:r>
      </w:ins>
      <w:del w:id="247" w:author="Rovey, Joshua Lucas" w:date="2024-10-03T11:49:00Z" w16du:dateUtc="2024-10-03T16:49:00Z">
        <w:r w:rsidDel="00A43F71">
          <w:delText>exam</w:delText>
        </w:r>
      </w:del>
      <w:r>
        <w:t xml:space="preserve"> and </w:t>
      </w:r>
      <w:del w:id="248" w:author="Rovey, Joshua Lucas" w:date="2024-10-03T11:49:00Z" w16du:dateUtc="2024-10-03T16:49:00Z">
        <w:r w:rsidDel="00A43F71">
          <w:delText xml:space="preserve">the </w:delText>
        </w:r>
      </w:del>
      <w:r>
        <w:t xml:space="preserve">late submissions from part 1. </w:t>
      </w:r>
      <w:ins w:id="249" w:author="Rovey, Joshua Lucas" w:date="2024-10-03T11:49:00Z" w16du:dateUtc="2024-10-03T16:49:00Z">
        <w:r w:rsidR="00A43F71">
          <w:t xml:space="preserve">The late technical quizzes received on </w:t>
        </w:r>
      </w:ins>
      <w:r>
        <w:t>Thursday</w:t>
      </w:r>
      <w:ins w:id="250" w:author="Rovey, Joshua Lucas" w:date="2024-10-03T11:51:00Z" w16du:dateUtc="2024-10-03T16:51:00Z">
        <w:r w:rsidR="00A43F71">
          <w:t>, Friday or beyond</w:t>
        </w:r>
      </w:ins>
      <w:ins w:id="251" w:author="Rovey, Joshua Lucas" w:date="2024-10-03T11:49:00Z" w16du:dateUtc="2024-10-03T16:49:00Z">
        <w:r w:rsidR="00A43F71">
          <w:t xml:space="preserve"> </w:t>
        </w:r>
      </w:ins>
      <w:del w:id="252" w:author="Rovey, Joshua Lucas" w:date="2024-10-03T11:49:00Z" w16du:dateUtc="2024-10-03T16:49:00Z">
        <w:r w:rsidDel="00A43F71">
          <w:delText>'s average, devoid of technical questions, further</w:delText>
        </w:r>
      </w:del>
      <w:ins w:id="253" w:author="Rovey, Joshua Lucas" w:date="2024-10-03T11:49:00Z" w16du:dateUtc="2024-10-03T16:49:00Z">
        <w:r w:rsidR="00A43F71">
          <w:t>had a mean of</w:t>
        </w:r>
      </w:ins>
      <w:del w:id="254" w:author="Rovey, Joshua Lucas" w:date="2024-10-03T11:50:00Z" w16du:dateUtc="2024-10-03T16:50:00Z">
        <w:r w:rsidDel="00A43F71">
          <w:delText xml:space="preserve"> declined to around</w:delText>
        </w:r>
      </w:del>
      <w:ins w:id="255" w:author="Rovey, Joshua Lucas" w:date="2024-10-03T11:50:00Z" w16du:dateUtc="2024-10-03T16:50:00Z">
        <w:r w:rsidR="00A43F71">
          <w:t xml:space="preserve"> about</w:t>
        </w:r>
      </w:ins>
      <w:r>
        <w:t xml:space="preserve"> 70%</w:t>
      </w:r>
      <w:ins w:id="256" w:author="Rovey, Joshua Lucas" w:date="2024-10-03T11:51:00Z" w16du:dateUtc="2024-10-03T16:51:00Z">
        <w:r w:rsidR="00A43F71">
          <w:t>, 65%, and 33%, respectively</w:t>
        </w:r>
      </w:ins>
      <w:r>
        <w:t xml:space="preserve">. </w:t>
      </w:r>
      <w:ins w:id="257" w:author="Rovey, Joshua Lucas" w:date="2024-10-03T11:50:00Z" w16du:dateUtc="2024-10-03T16:50:00Z">
        <w:r w:rsidR="00A43F71">
          <w:t xml:space="preserve"> These data suggest</w:t>
        </w:r>
      </w:ins>
      <w:ins w:id="258" w:author="Rovey, Joshua Lucas" w:date="2024-10-03T11:54:00Z" w16du:dateUtc="2024-10-03T16:54:00Z">
        <w:r w:rsidR="00A43F71">
          <w:t xml:space="preserve"> </w:t>
        </w:r>
      </w:ins>
      <w:ins w:id="259" w:author="Rovey, Joshua Lucas" w:date="2024-10-03T11:50:00Z" w16du:dateUtc="2024-10-03T16:50:00Z">
        <w:r w:rsidR="00A43F71">
          <w:t xml:space="preserve">that </w:t>
        </w:r>
      </w:ins>
      <w:ins w:id="260" w:author="Rovey, Joshua Lucas" w:date="2024-10-03T11:55:00Z" w16du:dateUtc="2024-10-03T16:55:00Z">
        <w:r w:rsidR="00A43F71">
          <w:t xml:space="preserve">later submissions have lower scores for group B, which is to be contrasted with group A where no trend was </w:t>
        </w:r>
      </w:ins>
      <w:ins w:id="261" w:author="Rovey, Joshua Lucas" w:date="2024-10-03T11:56:00Z" w16du:dateUtc="2024-10-03T16:56:00Z">
        <w:r w:rsidR="00A43F71">
          <w:t>discernible.</w:t>
        </w:r>
      </w:ins>
      <w:ins w:id="262" w:author="Rovey, Joshua Lucas" w:date="2024-10-03T11:54:00Z" w16du:dateUtc="2024-10-03T16:54:00Z">
        <w:r w:rsidR="00A43F71">
          <w:t xml:space="preserve"> </w:t>
        </w:r>
      </w:ins>
      <w:del w:id="263" w:author="Rovey, Joshua Lucas" w:date="2024-10-03T11:56:00Z" w16du:dateUtc="2024-10-03T16:56:00Z">
        <w:r w:rsidDel="00A43F71">
          <w:delText>This trend indicates that despite the structured exam format, there were still instances of late submissions, which adversely affected the average scores.</w:delText>
        </w:r>
        <w:r w:rsidR="00876C01" w:rsidDel="00A43F71">
          <w:delText xml:space="preserve"> T</w:delText>
        </w:r>
        <w:commentRangeStart w:id="264"/>
        <w:r w:rsidR="00876C01" w:rsidDel="00A43F71">
          <w:delText>he 4 students that submitted on Friday submitted their part 3</w:delText>
        </w:r>
        <w:r w:rsidR="00665F2A" w:rsidDel="00A43F71">
          <w:delText xml:space="preserve">, which includes the Self-Efficacy and Interest Survey, which is why that average isn’t presented on the plot. </w:delText>
        </w:r>
      </w:del>
      <w:commentRangeEnd w:id="264"/>
      <w:r w:rsidR="00A43F71">
        <w:rPr>
          <w:rStyle w:val="CommentReference"/>
        </w:rPr>
        <w:commentReference w:id="264"/>
      </w:r>
    </w:p>
    <w:p w14:paraId="734782B2" w14:textId="77777777" w:rsidR="003E3A97" w:rsidRDefault="003E3A97" w:rsidP="003E3A97"/>
    <w:p w14:paraId="59DE3383" w14:textId="5464DA33" w:rsidR="00266957" w:rsidRPr="00056F9C" w:rsidRDefault="003E3A97" w:rsidP="003E3A97">
      <w:del w:id="265" w:author="Rovey, Joshua Lucas" w:date="2024-10-03T11:57:00Z" w16du:dateUtc="2024-10-03T16:57:00Z">
        <w:r w:rsidDel="00A43F71">
          <w:delText xml:space="preserve">The comparison between Group A and Group B is telling. Group A's unchunked format led to a more scattered submission pattern and varied mean scores, while Group B's chunked format seemed to encourage a more consistent completion rate, albeit with a slight decline in mean scores as the week progressed. The structured schedule of Group B, with its more predictable submission </w:delText>
        </w:r>
        <w:r w:rsidDel="00A43F71">
          <w:lastRenderedPageBreak/>
          <w:delText>pattern, could inform future decisions on exam scheduling and format, aiming to optimize student performance and timely completion.</w:delText>
        </w:r>
      </w:del>
    </w:p>
    <w:p w14:paraId="216AE126" w14:textId="2326109B" w:rsidR="00056F9C" w:rsidRDefault="00056F9C" w:rsidP="00F66A0F">
      <w:pPr>
        <w:pStyle w:val="Heading1"/>
      </w:pPr>
      <w:r>
        <w:t>Discussion</w:t>
      </w:r>
    </w:p>
    <w:p w14:paraId="7F2383CC" w14:textId="668DEEFA" w:rsidR="00D54C0F" w:rsidRDefault="00D54C0F" w:rsidP="00D54C0F">
      <w:commentRangeStart w:id="266"/>
      <w:r w:rsidRPr="00D54C0F">
        <w:t>The primary aim of our data analysis is to meticulously identify and understand any significant disparities in the behavior of the two groups both before and during the final examination period. By closely examining these engagement patterns, we aim to establish a baseline of comparability between the groups. This is a crucial step in ensuring that any observed differences in performance can be confidently attributed to the impact of the modified final assessment structure, rather than pre-existing variations in study behavior or content interaction</w:t>
      </w:r>
      <w:commentRangeEnd w:id="266"/>
      <w:r w:rsidR="002C7955">
        <w:rPr>
          <w:rStyle w:val="CommentReference"/>
        </w:rPr>
        <w:commentReference w:id="266"/>
      </w:r>
      <w:r w:rsidRPr="00D54C0F">
        <w:t>.</w:t>
      </w:r>
    </w:p>
    <w:p w14:paraId="58F69F14" w14:textId="77777777" w:rsidR="00D54C0F" w:rsidRDefault="00D54C0F" w:rsidP="00D54C0F"/>
    <w:p w14:paraId="34F6474A" w14:textId="6D1C16F8" w:rsidR="00E138AD" w:rsidRDefault="00E138AD" w:rsidP="00E138AD">
      <w:pPr>
        <w:rPr>
          <w:ins w:id="267" w:author="Rovey, Joshua Lucas" w:date="2024-10-03T16:12:00Z" w16du:dateUtc="2024-10-03T21:12:00Z"/>
        </w:rPr>
      </w:pPr>
      <w:ins w:id="268" w:author="Rovey, Joshua Lucas" w:date="2024-10-03T16:12:00Z" w16du:dateUtc="2024-10-03T21:12:00Z">
        <w:r>
          <w:t>In general, these discussion sections should bring together your data/results/evidence (described above) and literature</w:t>
        </w:r>
      </w:ins>
      <w:ins w:id="269" w:author="Rovey, Joshua Lucas" w:date="2024-10-03T16:13:00Z" w16du:dateUtc="2024-10-03T21:13:00Z">
        <w:r>
          <w:t xml:space="preserve"> (what others have observed) to attempt to explain the results you observed.  This requires lots of literature citations</w:t>
        </w:r>
      </w:ins>
      <w:ins w:id="270" w:author="Rovey, Joshua Lucas" w:date="2024-10-03T16:12:00Z" w16du:dateUtc="2024-10-03T21:12:00Z">
        <w:r>
          <w:t>:</w:t>
        </w:r>
      </w:ins>
    </w:p>
    <w:p w14:paraId="6719AF82" w14:textId="2220F807" w:rsidR="00E138AD" w:rsidRDefault="00E138AD" w:rsidP="00E138AD">
      <w:pPr>
        <w:pStyle w:val="ListParagraph"/>
        <w:numPr>
          <w:ilvl w:val="0"/>
          <w:numId w:val="24"/>
        </w:numPr>
        <w:rPr>
          <w:ins w:id="271" w:author="Rovey, Joshua Lucas" w:date="2024-10-03T16:12:00Z" w16du:dateUtc="2024-10-03T21:12:00Z"/>
        </w:rPr>
      </w:pPr>
      <w:ins w:id="272" w:author="Rovey, Joshua Lucas" w:date="2024-10-03T16:13:00Z" w16du:dateUtc="2024-10-03T21:13:00Z">
        <w:r>
          <w:t>W</w:t>
        </w:r>
      </w:ins>
      <w:ins w:id="273" w:author="Rovey, Joshua Lucas" w:date="2024-10-03T16:12:00Z" w16du:dateUtc="2024-10-03T21:12:00Z">
        <w:r>
          <w:t xml:space="preserve">hat has been found in literature about </w:t>
        </w:r>
      </w:ins>
      <w:ins w:id="274" w:author="Rovey, Joshua Lucas" w:date="2024-10-03T16:14:00Z" w16du:dateUtc="2024-10-03T21:14:00Z">
        <w:r>
          <w:t>the topic of the Discussion Section, e.g.,</w:t>
        </w:r>
      </w:ins>
      <w:ins w:id="275" w:author="Rovey, Joshua Lucas" w:date="2024-10-03T16:12:00Z" w16du:dateUtc="2024-10-03T21:12:00Z">
        <w:r>
          <w:t xml:space="preserve"> interest and self-efficacy and </w:t>
        </w:r>
      </w:ins>
      <w:ins w:id="276" w:author="Rovey, Joshua Lucas" w:date="2024-10-03T16:14:00Z" w16du:dateUtc="2024-10-03T21:14:00Z">
        <w:r>
          <w:t>how they are related to each other,</w:t>
        </w:r>
      </w:ins>
      <w:ins w:id="277" w:author="Rovey, Joshua Lucas" w:date="2024-10-03T16:12:00Z" w16du:dateUtc="2024-10-03T21:12:00Z">
        <w:r>
          <w:t xml:space="preserve"> e.g.</w:t>
        </w:r>
        <w:proofErr w:type="gramStart"/>
        <w:r>
          <w:t>,  A</w:t>
        </w:r>
        <w:proofErr w:type="gramEnd"/>
        <w:r>
          <w:t xml:space="preserve"> study by Rottinghaus, Larson, and Borgen (2003) suggests that self-efficacy can influence the development of interest through mastery experiences, indicating that a moderate level of self-efficacy is necessary to sustain interest.  And </w:t>
        </w:r>
      </w:ins>
      <w:ins w:id="278" w:author="Rovey, Joshua Lucas" w:date="2024-10-03T16:14:00Z" w16du:dateUtc="2024-10-03T21:14:00Z">
        <w:r>
          <w:t xml:space="preserve">many more </w:t>
        </w:r>
      </w:ins>
      <w:ins w:id="279" w:author="Rovey, Joshua Lucas" w:date="2024-10-03T16:12:00Z" w16du:dateUtc="2024-10-03T21:12:00Z">
        <w:r>
          <w:t>literature citations about this topic (interest, self-efficacy)</w:t>
        </w:r>
      </w:ins>
    </w:p>
    <w:p w14:paraId="5F6EEEF5" w14:textId="77777777" w:rsidR="00E138AD" w:rsidRDefault="00E138AD" w:rsidP="00E138AD">
      <w:pPr>
        <w:pStyle w:val="ListParagraph"/>
        <w:numPr>
          <w:ilvl w:val="0"/>
          <w:numId w:val="24"/>
        </w:numPr>
        <w:rPr>
          <w:ins w:id="280" w:author="Rovey, Joshua Lucas" w:date="2024-10-03T16:12:00Z" w16du:dateUtc="2024-10-03T21:12:00Z"/>
        </w:rPr>
      </w:pPr>
      <w:ins w:id="281" w:author="Rovey, Joshua Lucas" w:date="2024-10-03T16:12:00Z" w16du:dateUtc="2024-10-03T21:12:00Z">
        <w:r>
          <w:t>How your data agree with those previous study conclusions.</w:t>
        </w:r>
      </w:ins>
    </w:p>
    <w:p w14:paraId="3DD219F3" w14:textId="77777777" w:rsidR="00E138AD" w:rsidRDefault="00E138AD" w:rsidP="00E138AD">
      <w:pPr>
        <w:pStyle w:val="ListParagraph"/>
        <w:numPr>
          <w:ilvl w:val="0"/>
          <w:numId w:val="24"/>
        </w:numPr>
        <w:rPr>
          <w:ins w:id="282" w:author="Rovey, Joshua Lucas" w:date="2024-10-03T16:12:00Z" w16du:dateUtc="2024-10-03T21:12:00Z"/>
        </w:rPr>
      </w:pPr>
      <w:ins w:id="283" w:author="Rovey, Joshua Lucas" w:date="2024-10-03T16:12:00Z" w16du:dateUtc="2024-10-03T21:12:00Z">
        <w:r>
          <w:t>How your data may not agree with those previous study conclusions.</w:t>
        </w:r>
      </w:ins>
    </w:p>
    <w:p w14:paraId="403A5D2A" w14:textId="77777777" w:rsidR="00E138AD" w:rsidRDefault="00E138AD" w:rsidP="00E138AD">
      <w:pPr>
        <w:rPr>
          <w:ins w:id="284" w:author="Rovey, Joshua Lucas" w:date="2024-10-03T16:12:00Z" w16du:dateUtc="2024-10-03T21:12:00Z"/>
        </w:rPr>
      </w:pPr>
    </w:p>
    <w:p w14:paraId="1A14DE97" w14:textId="77777777" w:rsidR="00E138AD" w:rsidRDefault="00E138AD" w:rsidP="00E138AD">
      <w:pPr>
        <w:rPr>
          <w:ins w:id="285" w:author="Rovey, Joshua Lucas" w:date="2024-10-03T16:12:00Z" w16du:dateUtc="2024-10-03T21:12:00Z"/>
        </w:rPr>
      </w:pPr>
      <w:ins w:id="286" w:author="Rovey, Joshua Lucas" w:date="2024-10-03T16:12:00Z" w16du:dateUtc="2024-10-03T21:12:00Z">
        <w:r>
          <w:t>Maybe start by stating the main things your study showed:</w:t>
        </w:r>
      </w:ins>
    </w:p>
    <w:p w14:paraId="2DAC0187" w14:textId="564182EC" w:rsidR="00E138AD" w:rsidRDefault="00E138AD" w:rsidP="00E138AD">
      <w:pPr>
        <w:rPr>
          <w:ins w:id="287" w:author="Rovey, Joshua Lucas" w:date="2024-10-03T16:15:00Z" w16du:dateUtc="2024-10-03T21:15:00Z"/>
        </w:rPr>
      </w:pPr>
      <w:ins w:id="288" w:author="Rovey, Joshua Lucas" w:date="2024-10-03T16:12:00Z" w16du:dateUtc="2024-10-03T21:12:00Z">
        <w:r>
          <w:t xml:space="preserve">The group with the higher self-efficacy </w:t>
        </w:r>
      </w:ins>
      <w:ins w:id="289" w:author="Rovey, Joshua Lucas" w:date="2024-10-03T16:14:00Z" w16du:dateUtc="2024-10-03T21:14:00Z">
        <w:r>
          <w:t>had lowe</w:t>
        </w:r>
      </w:ins>
      <w:ins w:id="290" w:author="Rovey, Joshua Lucas" w:date="2024-10-03T16:15:00Z" w16du:dateUtc="2024-10-03T21:15:00Z">
        <w:r>
          <w:t>r interest (i</w:t>
        </w:r>
      </w:ins>
      <w:ins w:id="291" w:author="Rovey, Joshua Lucas" w:date="2024-10-03T16:12:00Z" w16du:dateUtc="2024-10-03T21:12:00Z">
        <w:r>
          <w:t>.e., group B)?</w:t>
        </w:r>
      </w:ins>
    </w:p>
    <w:p w14:paraId="1624F079" w14:textId="4A3F3448" w:rsidR="00E138AD" w:rsidRDefault="00E138AD" w:rsidP="00E138AD">
      <w:pPr>
        <w:rPr>
          <w:ins w:id="292" w:author="Rovey, Joshua Lucas" w:date="2024-10-03T16:12:00Z" w16du:dateUtc="2024-10-03T21:12:00Z"/>
        </w:rPr>
      </w:pPr>
      <w:ins w:id="293" w:author="Rovey, Joshua Lucas" w:date="2024-10-03T16:15:00Z" w16du:dateUtc="2024-10-03T21:15:00Z">
        <w:r>
          <w:t xml:space="preserve">The group with lower self-efficacy had higher </w:t>
        </w:r>
        <w:proofErr w:type="gramStart"/>
        <w:r>
          <w:t>interest?</w:t>
        </w:r>
      </w:ins>
      <w:proofErr w:type="gramEnd"/>
    </w:p>
    <w:p w14:paraId="727F901D" w14:textId="2D145EBB" w:rsidR="00E138AD" w:rsidRDefault="00E138AD" w:rsidP="00E138AD">
      <w:pPr>
        <w:rPr>
          <w:ins w:id="294" w:author="Rovey, Joshua Lucas" w:date="2024-10-03T16:16:00Z" w16du:dateUtc="2024-10-03T21:16:00Z"/>
        </w:rPr>
      </w:pPr>
      <w:ins w:id="295" w:author="Rovey, Joshua Lucas" w:date="2024-10-03T16:16:00Z" w16du:dateUtc="2024-10-03T21:16:00Z">
        <w:r>
          <w:t>Self-efficacy increased for both groups throughout the course.</w:t>
        </w:r>
      </w:ins>
    </w:p>
    <w:p w14:paraId="14A2FDFB" w14:textId="263088B3" w:rsidR="00E138AD" w:rsidRDefault="00E138AD" w:rsidP="00E138AD">
      <w:pPr>
        <w:rPr>
          <w:ins w:id="296" w:author="Rovey, Joshua Lucas" w:date="2024-10-03T16:12:00Z" w16du:dateUtc="2024-10-03T21:12:00Z"/>
        </w:rPr>
      </w:pPr>
      <w:ins w:id="297" w:author="Rovey, Joshua Lucas" w:date="2024-10-03T16:16:00Z" w16du:dateUtc="2024-10-03T21:16:00Z">
        <w:r>
          <w:t>Interest stayed about the same for both groups.</w:t>
        </w:r>
      </w:ins>
    </w:p>
    <w:p w14:paraId="08CD9676" w14:textId="627676C4" w:rsidR="00E138AD" w:rsidRDefault="00E138AD" w:rsidP="00E138AD">
      <w:pPr>
        <w:rPr>
          <w:ins w:id="298" w:author="Rovey, Joshua Lucas" w:date="2024-10-03T16:15:00Z" w16du:dateUtc="2024-10-03T21:15:00Z"/>
        </w:rPr>
      </w:pPr>
      <w:ins w:id="299" w:author="Rovey, Joshua Lucas" w:date="2024-10-03T16:12:00Z" w16du:dateUtc="2024-10-03T21:12:00Z">
        <w:r>
          <w:t>What are the main things your study showed regarding interest, self-efficacy, engagement, technical knowledge gain (as evidenced by quizzes)?</w:t>
        </w:r>
      </w:ins>
    </w:p>
    <w:p w14:paraId="5457D020" w14:textId="77777777" w:rsidR="00E138AD" w:rsidRDefault="00E138AD" w:rsidP="00E138AD">
      <w:pPr>
        <w:rPr>
          <w:ins w:id="300" w:author="Rovey, Joshua Lucas" w:date="2024-10-03T16:15:00Z" w16du:dateUtc="2024-10-03T21:15:00Z"/>
        </w:rPr>
      </w:pPr>
    </w:p>
    <w:p w14:paraId="1B4EE4D7" w14:textId="77777777" w:rsidR="00E138AD" w:rsidRPr="00E138AD" w:rsidRDefault="00E138AD" w:rsidP="00E138AD">
      <w:pPr>
        <w:rPr>
          <w:ins w:id="301" w:author="Rovey, Joshua Lucas" w:date="2024-10-03T16:12:00Z" w16du:dateUtc="2024-10-03T21:12:00Z"/>
          <w:rPrChange w:id="302" w:author="Rovey, Joshua Lucas" w:date="2024-10-03T16:15:00Z" w16du:dateUtc="2024-10-03T21:15:00Z">
            <w:rPr>
              <w:ins w:id="303" w:author="Rovey, Joshua Lucas" w:date="2024-10-03T16:12:00Z" w16du:dateUtc="2024-10-03T21:12:00Z"/>
              <w:rFonts w:eastAsia="Times New Roman"/>
            </w:rPr>
          </w:rPrChange>
        </w:rPr>
        <w:pPrChange w:id="304" w:author="Rovey, Joshua Lucas" w:date="2024-10-03T16:15:00Z" w16du:dateUtc="2024-10-03T21:15:00Z">
          <w:pPr>
            <w:pStyle w:val="Heading2"/>
          </w:pPr>
        </w:pPrChange>
      </w:pPr>
    </w:p>
    <w:p w14:paraId="1963A030" w14:textId="3050049C" w:rsidR="00237DEE" w:rsidDel="00E138AD" w:rsidRDefault="00497223" w:rsidP="00F66A0F">
      <w:pPr>
        <w:pStyle w:val="Heading2"/>
        <w:rPr>
          <w:del w:id="305" w:author="Rovey, Joshua Lucas" w:date="2024-10-03T16:12:00Z" w16du:dateUtc="2024-10-03T21:12:00Z"/>
          <w:rFonts w:eastAsia="Times New Roman"/>
        </w:rPr>
      </w:pPr>
      <w:del w:id="306" w:author="Rovey, Joshua Lucas" w:date="2024-10-03T16:12:00Z" w16du:dateUtc="2024-10-03T21:12:00Z">
        <w:r w:rsidRPr="00E23678" w:rsidDel="00E138AD">
          <w:rPr>
            <w:rFonts w:eastAsia="Times New Roman"/>
          </w:rPr>
          <w:delText>In</w:delText>
        </w:r>
        <w:commentRangeStart w:id="307"/>
        <w:r w:rsidRPr="00E23678" w:rsidDel="00E138AD">
          <w:rPr>
            <w:rFonts w:eastAsia="Times New Roman"/>
          </w:rPr>
          <w:delText>terest and Self-Efficacy Survey</w:delText>
        </w:r>
        <w:commentRangeEnd w:id="307"/>
        <w:r w:rsidR="00AC4571" w:rsidDel="00E138AD">
          <w:rPr>
            <w:rStyle w:val="CommentReference"/>
            <w:rFonts w:eastAsiaTheme="minorHAnsi" w:cstheme="minorBidi"/>
          </w:rPr>
          <w:commentReference w:id="307"/>
        </w:r>
      </w:del>
    </w:p>
    <w:p w14:paraId="2FA6C2BF" w14:textId="2C2E462C" w:rsidR="00E138AD" w:rsidRDefault="00E138AD" w:rsidP="00E138AD">
      <w:pPr>
        <w:pStyle w:val="Heading2"/>
        <w:rPr>
          <w:ins w:id="308" w:author="Rovey, Joshua Lucas" w:date="2024-10-03T16:05:00Z" w16du:dateUtc="2024-10-03T21:05:00Z"/>
          <w:rFonts w:eastAsia="Times New Roman"/>
        </w:rPr>
      </w:pPr>
      <w:ins w:id="309" w:author="Rovey, Joshua Lucas" w:date="2024-10-03T16:05:00Z" w16du:dateUtc="2024-10-03T21:05:00Z">
        <w:r>
          <w:rPr>
            <w:rFonts w:eastAsia="Times New Roman"/>
          </w:rPr>
          <w:t>Inverse Relationship between Self-efficacy and Interest</w:t>
        </w:r>
      </w:ins>
    </w:p>
    <w:p w14:paraId="43CFBF52" w14:textId="77777777" w:rsidR="00D54C0F" w:rsidRDefault="00D54C0F" w:rsidP="00D54C0F">
      <w:pPr>
        <w:rPr>
          <w:ins w:id="310" w:author="Rovey, Joshua Lucas" w:date="2024-10-03T16:00:00Z" w16du:dateUtc="2024-10-03T21:00:00Z"/>
        </w:rPr>
      </w:pPr>
    </w:p>
    <w:p w14:paraId="3DD2A739" w14:textId="7168B273" w:rsidR="00E138AD" w:rsidRDefault="00E138AD" w:rsidP="00D54C0F">
      <w:pPr>
        <w:rPr>
          <w:ins w:id="311" w:author="Rovey, Joshua Lucas" w:date="2024-10-03T16:06:00Z" w16du:dateUtc="2024-10-03T21:06:00Z"/>
        </w:rPr>
      </w:pPr>
      <w:ins w:id="312" w:author="Rovey, Joshua Lucas" w:date="2024-10-03T16:00:00Z" w16du:dateUtc="2024-10-03T21:00:00Z">
        <w:r>
          <w:t>Self-efficacy increased for both groups from pre- mid – final.</w:t>
        </w:r>
      </w:ins>
      <w:ins w:id="313" w:author="Rovey, Joshua Lucas" w:date="2024-10-03T16:01:00Z" w16du:dateUtc="2024-10-03T21:01:00Z">
        <w:r>
          <w:t xml:space="preserve">  With group B always a bit higher.</w:t>
        </w:r>
      </w:ins>
      <w:ins w:id="314" w:author="Rovey, Joshua Lucas" w:date="2024-10-03T16:05:00Z" w16du:dateUtc="2024-10-03T21:05:00Z">
        <w:r>
          <w:t xml:space="preserve">  </w:t>
        </w:r>
        <w:proofErr w:type="gramStart"/>
        <w:r>
          <w:t>So</w:t>
        </w:r>
        <w:proofErr w:type="gramEnd"/>
        <w:r>
          <w:t xml:space="preserve"> they got more confident</w:t>
        </w:r>
      </w:ins>
      <w:ins w:id="315" w:author="Rovey, Joshua Lucas" w:date="2024-10-03T16:06:00Z" w16du:dateUtc="2024-10-03T21:06:00Z">
        <w:r>
          <w:t xml:space="preserve"> </w:t>
        </w:r>
      </w:ins>
      <w:ins w:id="316" w:author="Rovey, Joshua Lucas" w:date="2024-10-03T16:05:00Z" w16du:dateUtc="2024-10-03T21:05:00Z">
        <w:r>
          <w:t>in their abilities over the course.  Is there evidence of this in literature that as you learn or gain experience, your self-confidence and self-efficacy general</w:t>
        </w:r>
      </w:ins>
      <w:ins w:id="317" w:author="Rovey, Joshua Lucas" w:date="2024-10-03T16:06:00Z" w16du:dateUtc="2024-10-03T21:06:00Z">
        <w:r>
          <w:t>ly increase???</w:t>
        </w:r>
      </w:ins>
      <w:ins w:id="318" w:author="Rovey, Joshua Lucas" w:date="2024-10-03T16:08:00Z" w16du:dateUtc="2024-10-03T21:08:00Z">
        <w:r>
          <w:t xml:space="preserve">   Cite lots of literature on this topic.</w:t>
        </w:r>
      </w:ins>
    </w:p>
    <w:p w14:paraId="6092A088" w14:textId="77777777" w:rsidR="00E138AD" w:rsidRDefault="00E138AD" w:rsidP="00D54C0F">
      <w:pPr>
        <w:rPr>
          <w:ins w:id="319" w:author="Rovey, Joshua Lucas" w:date="2024-10-03T16:06:00Z" w16du:dateUtc="2024-10-03T21:06:00Z"/>
        </w:rPr>
      </w:pPr>
    </w:p>
    <w:p w14:paraId="54188BDB" w14:textId="77777777" w:rsidR="00E138AD" w:rsidRDefault="00E138AD" w:rsidP="00D54C0F">
      <w:pPr>
        <w:rPr>
          <w:ins w:id="320" w:author="Rovey, Joshua Lucas" w:date="2024-10-03T16:01:00Z" w16du:dateUtc="2024-10-03T21:01:00Z"/>
        </w:rPr>
      </w:pPr>
    </w:p>
    <w:p w14:paraId="3BEBF18A" w14:textId="6CDA3F71" w:rsidR="00E138AD" w:rsidRDefault="00E138AD" w:rsidP="00D54C0F">
      <w:pPr>
        <w:rPr>
          <w:ins w:id="321" w:author="Rovey, Joshua Lucas" w:date="2024-10-03T16:03:00Z" w16du:dateUtc="2024-10-03T21:03:00Z"/>
        </w:rPr>
      </w:pPr>
      <w:ins w:id="322" w:author="Rovey, Joshua Lucas" w:date="2024-10-03T16:01:00Z" w16du:dateUtc="2024-10-03T21:01:00Z">
        <w:r>
          <w:t xml:space="preserve">Interest basically stays the same pre-mid-final for both groups, with Group A reporting higher interest (there was a </w:t>
        </w:r>
        <w:proofErr w:type="gramStart"/>
        <w:r>
          <w:t>drop in</w:t>
        </w:r>
        <w:proofErr w:type="gramEnd"/>
        <w:r>
          <w:t xml:space="preserve"> Group A interest at mid-, but it returns back to pre- level at the final).</w:t>
        </w:r>
      </w:ins>
      <w:ins w:id="323" w:author="Rovey, Joshua Lucas" w:date="2024-10-03T16:16:00Z" w16du:dateUtc="2024-10-03T21:16:00Z">
        <w:r>
          <w:t xml:space="preserve">  It’s interesting that their interest never really changed while their self-efficacy always increased.  Why?  What have others theorized about </w:t>
        </w:r>
        <w:proofErr w:type="spellStart"/>
        <w:r>
          <w:t>othis</w:t>
        </w:r>
        <w:proofErr w:type="spellEnd"/>
        <w:r>
          <w:t>?</w:t>
        </w:r>
      </w:ins>
    </w:p>
    <w:p w14:paraId="29208480" w14:textId="77777777" w:rsidR="00E138AD" w:rsidRDefault="00E138AD" w:rsidP="00D54C0F">
      <w:pPr>
        <w:rPr>
          <w:ins w:id="324" w:author="Rovey, Joshua Lucas" w:date="2024-10-03T16:06:00Z" w16du:dateUtc="2024-10-03T21:06:00Z"/>
        </w:rPr>
      </w:pPr>
    </w:p>
    <w:p w14:paraId="7B16EFC6" w14:textId="77777777" w:rsidR="00E138AD" w:rsidRDefault="00E138AD" w:rsidP="00D54C0F">
      <w:pPr>
        <w:rPr>
          <w:ins w:id="325" w:author="Rovey, Joshua Lucas" w:date="2024-10-03T16:03:00Z" w16du:dateUtc="2024-10-03T21:03:00Z"/>
        </w:rPr>
      </w:pPr>
    </w:p>
    <w:p w14:paraId="3360AFDB" w14:textId="4DB79B67" w:rsidR="00E138AD" w:rsidRDefault="00E138AD" w:rsidP="00D54C0F">
      <w:pPr>
        <w:rPr>
          <w:ins w:id="326" w:author="Rovey, Joshua Lucas" w:date="2024-10-03T16:10:00Z" w16du:dateUtc="2024-10-03T21:10:00Z"/>
        </w:rPr>
      </w:pPr>
      <w:ins w:id="327" w:author="Rovey, Joshua Lucas" w:date="2024-10-03T16:03:00Z" w16du:dateUtc="2024-10-03T21:03:00Z">
        <w:r>
          <w:t>It’s interesting that the group that reported higher self-efficacy has lower interest</w:t>
        </w:r>
      </w:ins>
      <w:ins w:id="328" w:author="Rovey, Joshua Lucas" w:date="2024-10-03T16:06:00Z" w16du:dateUtc="2024-10-03T21:06:00Z">
        <w:r>
          <w:t xml:space="preserve"> (that is, group B)</w:t>
        </w:r>
      </w:ins>
      <w:ins w:id="329" w:author="Rovey, Joshua Lucas" w:date="2024-10-03T16:09:00Z" w16du:dateUtc="2024-10-03T21:09:00Z">
        <w:r>
          <w:t>, and vice</w:t>
        </w:r>
      </w:ins>
      <w:ins w:id="330" w:author="Rovey, Joshua Lucas" w:date="2024-10-03T16:10:00Z" w16du:dateUtc="2024-10-03T21:10:00Z">
        <w:r>
          <w:t>-versa, the group with low</w:t>
        </w:r>
      </w:ins>
      <w:ins w:id="331" w:author="Rovey, Joshua Lucas" w:date="2024-10-03T16:17:00Z" w16du:dateUtc="2024-10-03T21:17:00Z">
        <w:r>
          <w:t>er</w:t>
        </w:r>
      </w:ins>
      <w:ins w:id="332" w:author="Rovey, Joshua Lucas" w:date="2024-10-03T16:10:00Z" w16du:dateUtc="2024-10-03T21:10:00Z">
        <w:r>
          <w:t xml:space="preserve"> self-efficacy had higher interest (group A)</w:t>
        </w:r>
      </w:ins>
      <w:ins w:id="333" w:author="Rovey, Joshua Lucas" w:date="2024-10-03T16:03:00Z" w16du:dateUtc="2024-10-03T21:03:00Z">
        <w:r>
          <w:t xml:space="preserve">. </w:t>
        </w:r>
      </w:ins>
      <w:ins w:id="334" w:author="Rovey, Joshua Lucas" w:date="2024-10-03T16:04:00Z" w16du:dateUtc="2024-10-03T21:04:00Z">
        <w:r>
          <w:t xml:space="preserve"> </w:t>
        </w:r>
        <w:proofErr w:type="gramStart"/>
        <w:r>
          <w:t>So</w:t>
        </w:r>
        <w:proofErr w:type="gramEnd"/>
        <w:r>
          <w:t xml:space="preserve"> </w:t>
        </w:r>
      </w:ins>
      <w:ins w:id="335" w:author="Rovey, Joshua Lucas" w:date="2024-10-03T16:10:00Z" w16du:dateUtc="2024-10-03T21:10:00Z">
        <w:r>
          <w:t>Group B is</w:t>
        </w:r>
      </w:ins>
      <w:ins w:id="336" w:author="Rovey, Joshua Lucas" w:date="2024-10-03T16:04:00Z" w16du:dateUtc="2024-10-03T21:04:00Z">
        <w:r>
          <w:t xml:space="preserve"> confident in their abilities, and therefore not very interested</w:t>
        </w:r>
      </w:ins>
      <w:ins w:id="337" w:author="Rovey, Joshua Lucas" w:date="2024-10-03T16:06:00Z" w16du:dateUtc="2024-10-03T21:06:00Z">
        <w:r>
          <w:t>?</w:t>
        </w:r>
      </w:ins>
      <w:ins w:id="338" w:author="Rovey, Joshua Lucas" w:date="2024-10-03T16:04:00Z" w16du:dateUtc="2024-10-03T21:04:00Z">
        <w:r>
          <w:t xml:space="preserve">  Is there evidence that you are interested more in things that you feel you are not that good at</w:t>
        </w:r>
      </w:ins>
      <w:ins w:id="339" w:author="Rovey, Joshua Lucas" w:date="2024-10-03T16:07:00Z" w16du:dateUtc="2024-10-03T21:07:00Z">
        <w:r>
          <w:t xml:space="preserve"> or not comfortable doing</w:t>
        </w:r>
      </w:ins>
      <w:ins w:id="340" w:author="Rovey, Joshua Lucas" w:date="2024-10-03T16:04:00Z" w16du:dateUtc="2024-10-03T21:04:00Z">
        <w:r>
          <w:t xml:space="preserve">, or maybe </w:t>
        </w:r>
      </w:ins>
      <w:ins w:id="341" w:author="Rovey, Joshua Lucas" w:date="2024-10-03T16:17:00Z" w16du:dateUtc="2024-10-03T21:17:00Z">
        <w:r>
          <w:t xml:space="preserve">more </w:t>
        </w:r>
      </w:ins>
      <w:ins w:id="342" w:author="Rovey, Joshua Lucas" w:date="2024-10-03T16:04:00Z" w16du:dateUtc="2024-10-03T21:04:00Z">
        <w:r>
          <w:t>interested in things where you feel you have a lot left to learn</w:t>
        </w:r>
      </w:ins>
      <w:ins w:id="343" w:author="Rovey, Joshua Lucas" w:date="2024-10-03T16:17:00Z" w16du:dateUtc="2024-10-03T21:17:00Z">
        <w:r>
          <w:t xml:space="preserve"> (low self-efficacy)</w:t>
        </w:r>
      </w:ins>
      <w:ins w:id="344" w:author="Rovey, Joshua Lucas" w:date="2024-10-03T16:04:00Z" w16du:dateUtc="2024-10-03T21:04:00Z">
        <w:r>
          <w:t>??</w:t>
        </w:r>
      </w:ins>
      <w:ins w:id="345" w:author="Rovey, Joshua Lucas" w:date="2024-10-03T16:08:00Z" w16du:dateUtc="2024-10-03T21:08:00Z">
        <w:r>
          <w:t xml:space="preserve">   Cite lots of literature on this topic.</w:t>
        </w:r>
      </w:ins>
    </w:p>
    <w:p w14:paraId="09F0815B" w14:textId="5EFFB62D" w:rsidR="00E138AD" w:rsidRDefault="00E138AD" w:rsidP="00D54C0F">
      <w:pPr>
        <w:rPr>
          <w:ins w:id="346" w:author="Rovey, Joshua Lucas" w:date="2024-10-03T16:11:00Z" w16du:dateUtc="2024-10-03T21:11:00Z"/>
        </w:rPr>
      </w:pPr>
      <w:ins w:id="347" w:author="Rovey, Joshua Lucas" w:date="2024-10-03T16:10:00Z" w16du:dateUtc="2024-10-03T21:10:00Z">
        <w:r>
          <w:t>Whereas the other group (A), was lower self-</w:t>
        </w:r>
      </w:ins>
      <w:ins w:id="348" w:author="Rovey, Joshua Lucas" w:date="2024-10-03T16:11:00Z" w16du:dateUtc="2024-10-03T21:11:00Z">
        <w:r>
          <w:t xml:space="preserve">efficacy and therefore had higher interest.  Or is this more expected??  </w:t>
        </w:r>
      </w:ins>
      <w:ins w:id="349" w:author="Rovey, Joshua Lucas" w:date="2024-10-03T16:17:00Z" w16du:dateUtc="2024-10-03T21:17:00Z">
        <w:r>
          <w:t xml:space="preserve">If I don’t think I can do something I have interest in learning how to do it?  </w:t>
        </w:r>
      </w:ins>
      <w:ins w:id="350" w:author="Rovey, Joshua Lucas" w:date="2024-10-03T16:11:00Z" w16du:dateUtc="2024-10-03T21:11:00Z">
        <w:r>
          <w:t xml:space="preserve"> Either way, in both cases, they are inversely related</w:t>
        </w:r>
      </w:ins>
      <w:ins w:id="351" w:author="Rovey, Joshua Lucas" w:date="2024-10-03T16:18:00Z" w16du:dateUtc="2024-10-03T21:18:00Z">
        <w:r>
          <w:t>, is that what others have seen?</w:t>
        </w:r>
      </w:ins>
    </w:p>
    <w:p w14:paraId="44BD74B4" w14:textId="77777777" w:rsidR="00E138AD" w:rsidRDefault="00E138AD" w:rsidP="00D54C0F">
      <w:pPr>
        <w:rPr>
          <w:ins w:id="352" w:author="Rovey, Joshua Lucas" w:date="2024-10-03T16:10:00Z" w16du:dateUtc="2024-10-03T21:10:00Z"/>
        </w:rPr>
      </w:pPr>
    </w:p>
    <w:p w14:paraId="76C20F7B" w14:textId="77777777" w:rsidR="00E138AD" w:rsidRDefault="00E138AD" w:rsidP="00D54C0F">
      <w:pPr>
        <w:rPr>
          <w:ins w:id="353" w:author="Rovey, Joshua Lucas" w:date="2024-10-03T16:04:00Z" w16du:dateUtc="2024-10-03T21:04:00Z"/>
        </w:rPr>
      </w:pPr>
    </w:p>
    <w:p w14:paraId="46C2728F" w14:textId="77777777" w:rsidR="00E138AD" w:rsidRDefault="00E138AD" w:rsidP="00D54C0F">
      <w:pPr>
        <w:rPr>
          <w:ins w:id="354" w:author="Rovey, Joshua Lucas" w:date="2024-10-03T16:04:00Z" w16du:dateUtc="2024-10-03T21:04:00Z"/>
        </w:rPr>
      </w:pPr>
    </w:p>
    <w:p w14:paraId="381CD063" w14:textId="77777777" w:rsidR="00E138AD" w:rsidRDefault="00E138AD" w:rsidP="00D54C0F">
      <w:pPr>
        <w:rPr>
          <w:ins w:id="355" w:author="Rovey, Joshua Lucas" w:date="2024-10-03T16:00:00Z" w16du:dateUtc="2024-10-03T21:00:00Z"/>
        </w:rPr>
      </w:pPr>
    </w:p>
    <w:p w14:paraId="7D7842A9" w14:textId="77777777" w:rsidR="00E138AD" w:rsidRDefault="00E138AD" w:rsidP="00D54C0F">
      <w:pPr>
        <w:rPr>
          <w:ins w:id="356" w:author="Rovey, Joshua Lucas" w:date="2024-10-03T16:02:00Z" w16du:dateUtc="2024-10-03T21:02:00Z"/>
        </w:rPr>
      </w:pPr>
    </w:p>
    <w:p w14:paraId="629C876A" w14:textId="77777777" w:rsidR="00E138AD" w:rsidRDefault="00E138AD" w:rsidP="00D54C0F">
      <w:pPr>
        <w:rPr>
          <w:ins w:id="357" w:author="Rovey, Joshua Lucas" w:date="2024-10-03T16:03:00Z" w16du:dateUtc="2024-10-03T21:03:00Z"/>
        </w:rPr>
      </w:pPr>
    </w:p>
    <w:p w14:paraId="23420F11" w14:textId="77777777" w:rsidR="00E138AD" w:rsidRDefault="00E138AD" w:rsidP="00D54C0F">
      <w:pPr>
        <w:rPr>
          <w:ins w:id="358" w:author="Rovey, Joshua Lucas" w:date="2024-10-03T16:01:00Z" w16du:dateUtc="2024-10-03T21:01:00Z"/>
        </w:rPr>
      </w:pPr>
    </w:p>
    <w:p w14:paraId="4D7BE9FF" w14:textId="77777777" w:rsidR="00E138AD" w:rsidRDefault="00E138AD" w:rsidP="00D54C0F">
      <w:pPr>
        <w:rPr>
          <w:ins w:id="359" w:author="Rovey, Joshua Lucas" w:date="2024-10-03T16:00:00Z" w16du:dateUtc="2024-10-03T21:00:00Z"/>
        </w:rPr>
      </w:pPr>
    </w:p>
    <w:p w14:paraId="477E64EA" w14:textId="77777777" w:rsidR="00E138AD" w:rsidRDefault="00E138AD" w:rsidP="00D54C0F">
      <w:pPr>
        <w:rPr>
          <w:ins w:id="360" w:author="Rovey, Joshua Lucas" w:date="2024-10-03T16:00:00Z" w16du:dateUtc="2024-10-03T21:00:00Z"/>
        </w:rPr>
      </w:pPr>
    </w:p>
    <w:p w14:paraId="59242B51" w14:textId="77777777" w:rsidR="00E138AD" w:rsidRDefault="00E138AD" w:rsidP="00D54C0F"/>
    <w:p w14:paraId="4A2144A9" w14:textId="5435D061" w:rsidR="008F3BAB" w:rsidRDefault="008F3BAB" w:rsidP="008F3BAB">
      <w:r>
        <w:t>We observed that Group A had a broad</w:t>
      </w:r>
      <w:del w:id="361" w:author="Rovey, Joshua Lucas" w:date="2024-10-03T15:17:00Z" w16du:dateUtc="2024-10-03T20:17:00Z">
        <w:r w:rsidDel="0047445B">
          <w:delText>er</w:delText>
        </w:r>
      </w:del>
      <w:r>
        <w:t xml:space="preserve"> range of interest scores and a mean of 4.</w:t>
      </w:r>
      <w:ins w:id="362" w:author="Rovey, Joshua Lucas" w:date="2024-10-03T15:17:00Z" w16du:dateUtc="2024-10-03T20:17:00Z">
        <w:r w:rsidR="0047445B">
          <w:t>2 on 5-pt scale</w:t>
        </w:r>
      </w:ins>
      <w:del w:id="363" w:author="Rovey, Joshua Lucas" w:date="2024-10-03T15:17:00Z" w16du:dateUtc="2024-10-03T20:17:00Z">
        <w:r w:rsidDel="0047445B">
          <w:delText>17</w:delText>
        </w:r>
      </w:del>
      <w:r>
        <w:t>, sugg</w:t>
      </w:r>
      <w:commentRangeStart w:id="364"/>
      <w:r>
        <w:t>esting high initial interest with some variability. This aligns with the fluctuating interest levels observed in Group A at the start and end of the course. The moderate correlation between self-efficacy and interest identified by Rottinghaus, Larson, and Borgen (2003) may explain these fluctuations. Their study suggests that self-efficacy can influence the development of interest through mastery experiences, indicating that a moderate level of self-efficacy is necessary to sustain interest. This could imply that Group A's initial engagement was driven by their perceived competence and likelihood of success, as reflected in their self-efficacy mean of 6.1</w:t>
      </w:r>
      <w:del w:id="365" w:author="Rovey, Joshua Lucas" w:date="2024-10-03T15:21:00Z" w16du:dateUtc="2024-10-03T20:21:00Z">
        <w:r w:rsidDel="0047445B">
          <w:delText>4</w:delText>
        </w:r>
      </w:del>
      <w:r>
        <w:t>.</w:t>
      </w:r>
    </w:p>
    <w:p w14:paraId="7953DCCF" w14:textId="77777777" w:rsidR="008F3BAB" w:rsidRDefault="008F3BAB" w:rsidP="008F3BAB"/>
    <w:p w14:paraId="214AF41A" w14:textId="77777777" w:rsidR="008F3BAB" w:rsidRDefault="008F3BAB" w:rsidP="008F3BAB">
      <w:r>
        <w:t>Furthermore, the engagement metrics from the course videos (</w:t>
      </w:r>
      <w:commentRangeStart w:id="366"/>
      <w:r>
        <w:t>Figures 7 and 8</w:t>
      </w:r>
      <w:commentRangeEnd w:id="366"/>
      <w:r w:rsidR="002C7955">
        <w:rPr>
          <w:rStyle w:val="CommentReference"/>
        </w:rPr>
        <w:commentReference w:id="366"/>
      </w:r>
      <w:r>
        <w:t>) showed that Group A's interest seemed to wane as the course progressed, which could be a result of their self-efficacy not being sufficiently high to maintain their initial interest. This is particularly evident in their engagement during finals week, where Group A's interaction with the course material was markedly lower than that of Group B, as shown in Figures 9 and 10.</w:t>
      </w:r>
    </w:p>
    <w:p w14:paraId="53834982" w14:textId="77777777" w:rsidR="008F3BAB" w:rsidRDefault="008F3BAB" w:rsidP="008F3BAB"/>
    <w:p w14:paraId="048A9434" w14:textId="54436CA3" w:rsidR="00F66A0F" w:rsidRDefault="008F3BAB" w:rsidP="008F3BAB">
      <w:pPr>
        <w:rPr>
          <w:ins w:id="367" w:author="Rovey, Joshua Lucas" w:date="2024-10-03T15:22:00Z" w16du:dateUtc="2024-10-03T20:22:00Z"/>
        </w:rPr>
      </w:pPr>
      <w:r>
        <w:t>Conversely, Group B's consistently higher levels of self-efficacy, with a mean of 6.</w:t>
      </w:r>
      <w:del w:id="368" w:author="Rovey, Joshua Lucas" w:date="2024-10-03T15:20:00Z" w16du:dateUtc="2024-10-03T20:20:00Z">
        <w:r w:rsidDel="0047445B">
          <w:delText>58</w:delText>
        </w:r>
      </w:del>
      <w:ins w:id="369" w:author="Rovey, Joshua Lucas" w:date="2024-10-03T15:20:00Z" w16du:dateUtc="2024-10-03T20:20:00Z">
        <w:r w:rsidR="0047445B">
          <w:t>6</w:t>
        </w:r>
      </w:ins>
      <w:r>
        <w:t>, might have contributed to their persistent engagement and confidence throughout the course. This is supported by their steady engagement with the course content, even during finals week, where they demonstrated a higher level of interaction with the videos. The h</w:t>
      </w:r>
      <w:commentRangeEnd w:id="364"/>
      <w:r w:rsidR="00D975E7">
        <w:rPr>
          <w:rStyle w:val="CommentReference"/>
        </w:rPr>
        <w:commentReference w:id="364"/>
      </w:r>
      <w:r>
        <w:t>ypothesis test results from Table 7 further corroborate this, as they indicate a statistically significant difference in engagement between the two groups during finals week, with Group B showing greater engagement.</w:t>
      </w:r>
    </w:p>
    <w:p w14:paraId="2F6D4628" w14:textId="77777777" w:rsidR="00D975E7" w:rsidRDefault="00D975E7" w:rsidP="008F3BAB">
      <w:pPr>
        <w:rPr>
          <w:ins w:id="370" w:author="Rovey, Joshua Lucas" w:date="2024-10-03T15:22:00Z" w16du:dateUtc="2024-10-03T20:22:00Z"/>
        </w:rPr>
      </w:pPr>
    </w:p>
    <w:p w14:paraId="1180B0DC" w14:textId="77777777" w:rsidR="00D975E7" w:rsidRDefault="00D975E7" w:rsidP="008F3BAB">
      <w:pPr>
        <w:rPr>
          <w:ins w:id="371" w:author="Rovey, Joshua Lucas" w:date="2024-10-03T15:22:00Z" w16du:dateUtc="2024-10-03T20:22:00Z"/>
        </w:rPr>
      </w:pPr>
    </w:p>
    <w:p w14:paraId="09A18491" w14:textId="77777777" w:rsidR="00D975E7" w:rsidRDefault="00D975E7" w:rsidP="008F3BAB"/>
    <w:p w14:paraId="2D7745E3" w14:textId="77777777" w:rsidR="008F3BAB" w:rsidRPr="00F66A0F" w:rsidRDefault="008F3BAB" w:rsidP="008F3BAB"/>
    <w:p w14:paraId="4CF1D94E" w14:textId="0372E73C" w:rsidR="00237DEE" w:rsidRDefault="00237DEE" w:rsidP="00F66A0F">
      <w:pPr>
        <w:pStyle w:val="Heading2"/>
        <w:rPr>
          <w:rFonts w:eastAsia="Times New Roman"/>
        </w:rPr>
      </w:pPr>
      <w:r w:rsidRPr="00E23678">
        <w:rPr>
          <w:rFonts w:eastAsia="Times New Roman"/>
        </w:rPr>
        <w:lastRenderedPageBreak/>
        <w:t>Te</w:t>
      </w:r>
      <w:commentRangeStart w:id="372"/>
      <w:r w:rsidRPr="00E23678">
        <w:rPr>
          <w:rFonts w:eastAsia="Times New Roman"/>
        </w:rPr>
        <w:t>chnical Quizzes Scores</w:t>
      </w:r>
      <w:commentRangeEnd w:id="372"/>
      <w:r w:rsidR="00D975E7">
        <w:rPr>
          <w:rStyle w:val="CommentReference"/>
          <w:rFonts w:eastAsiaTheme="minorHAnsi" w:cstheme="minorBidi"/>
        </w:rPr>
        <w:commentReference w:id="372"/>
      </w:r>
    </w:p>
    <w:p w14:paraId="50D882ED" w14:textId="77777777" w:rsidR="008F3BAB" w:rsidRDefault="008F3BAB" w:rsidP="008F3BAB">
      <w:pPr>
        <w:rPr>
          <w:ins w:id="373" w:author="Rovey, Joshua Lucas" w:date="2024-10-03T15:29:00Z" w16du:dateUtc="2024-10-03T20:29:00Z"/>
        </w:rPr>
      </w:pPr>
    </w:p>
    <w:p w14:paraId="0CD21DBB" w14:textId="6A675F88" w:rsidR="00D975E7" w:rsidRDefault="00D975E7" w:rsidP="008F3BAB">
      <w:pPr>
        <w:rPr>
          <w:ins w:id="374" w:author="Rovey, Joshua Lucas" w:date="2024-10-03T15:29:00Z" w16du:dateUtc="2024-10-03T20:29:00Z"/>
        </w:rPr>
      </w:pPr>
      <w:ins w:id="375" w:author="Rovey, Joshua Lucas" w:date="2024-10-03T15:29:00Z" w16du:dateUtc="2024-10-03T20:29:00Z">
        <w:r>
          <w:t>Main things your data showed:</w:t>
        </w:r>
      </w:ins>
    </w:p>
    <w:p w14:paraId="788ADD14" w14:textId="4E2960AF" w:rsidR="00D975E7" w:rsidRDefault="00D975E7" w:rsidP="008F3BAB">
      <w:pPr>
        <w:rPr>
          <w:ins w:id="376" w:author="Rovey, Joshua Lucas" w:date="2024-10-03T15:29:00Z" w16du:dateUtc="2024-10-03T20:29:00Z"/>
        </w:rPr>
      </w:pPr>
      <w:ins w:id="377" w:author="Rovey, Joshua Lucas" w:date="2024-10-03T15:29:00Z" w16du:dateUtc="2024-10-03T20:29:00Z">
        <w:r>
          <w:t>students from both groups began the course with comparable levels of foundational knowledge and continued to progress at a similar rate, as demonstrated by their initial and mid-content quiz scores</w:t>
        </w:r>
      </w:ins>
    </w:p>
    <w:p w14:paraId="6110E3B8" w14:textId="006ADD9B" w:rsidR="00D975E7" w:rsidRDefault="00D975E7" w:rsidP="008F3BAB">
      <w:pPr>
        <w:rPr>
          <w:ins w:id="378" w:author="Rovey, Joshua Lucas" w:date="2024-10-03T15:32:00Z" w16du:dateUtc="2024-10-03T20:32:00Z"/>
        </w:rPr>
      </w:pPr>
      <w:ins w:id="379" w:author="Rovey, Joshua Lucas" w:date="2024-10-03T15:30:00Z" w16du:dateUtc="2024-10-03T20:30:00Z">
        <w:r>
          <w:t>the educational content and teaching methods were equally accessible and effective for both groups, allowing students to advance their understanding at a similar pace.</w:t>
        </w:r>
        <w:r>
          <w:t xml:space="preserve">  – and as evidenced by the vid</w:t>
        </w:r>
      </w:ins>
      <w:ins w:id="380" w:author="Rovey, Joshua Lucas" w:date="2024-10-03T15:31:00Z" w16du:dateUtc="2024-10-03T20:31:00Z">
        <w:r>
          <w:t>eo viewing, there was no significant difference throughout the course.  They were learning and growing the same and accessing and watching videos the same.</w:t>
        </w:r>
      </w:ins>
    </w:p>
    <w:p w14:paraId="0B8CE1FE" w14:textId="77777777" w:rsidR="00D975E7" w:rsidRDefault="00D975E7" w:rsidP="008F3BAB">
      <w:pPr>
        <w:rPr>
          <w:ins w:id="381" w:author="Rovey, Joshua Lucas" w:date="2024-10-03T15:32:00Z" w16du:dateUtc="2024-10-03T20:32:00Z"/>
        </w:rPr>
      </w:pPr>
    </w:p>
    <w:p w14:paraId="3C488F7D" w14:textId="77777777" w:rsidR="00D975E7" w:rsidRDefault="00D975E7" w:rsidP="008F3BAB">
      <w:pPr>
        <w:rPr>
          <w:ins w:id="382" w:author="Rovey, Joshua Lucas" w:date="2024-10-03T15:32:00Z" w16du:dateUtc="2024-10-03T20:32:00Z"/>
        </w:rPr>
      </w:pPr>
    </w:p>
    <w:p w14:paraId="12E58A78" w14:textId="77777777" w:rsidR="00D975E7" w:rsidRDefault="00D975E7" w:rsidP="00D975E7">
      <w:pPr>
        <w:rPr>
          <w:ins w:id="383" w:author="Rovey, Joshua Lucas" w:date="2024-10-03T15:33:00Z" w16du:dateUtc="2024-10-03T20:33:00Z"/>
        </w:rPr>
      </w:pPr>
      <w:ins w:id="384" w:author="Rovey, Joshua Lucas" w:date="2024-10-03T15:32:00Z" w16du:dateUtc="2024-10-03T20:32:00Z">
        <w:r>
          <w:t>The lack of significant difference in the quiz scores implies that any variations observed in the final exam scores are likely not a result of initial knowledge gaps or differences in learning during the course but may be due to other factors, such as study habits, time management, or exam preparation strategies that came into play as the course progressed.</w:t>
        </w:r>
      </w:ins>
      <w:ins w:id="385" w:author="Rovey, Joshua Lucas" w:date="2024-10-03T15:33:00Z" w16du:dateUtc="2024-10-03T20:33:00Z">
        <w:r>
          <w:t xml:space="preserve">   </w:t>
        </w:r>
        <w:r>
          <w:t>Yes – this is interesting right.  If they were identical up to the final assessment, then it may be that the all-at-once assessment does not do a good job of assessing their knowledge.</w:t>
        </w:r>
      </w:ins>
    </w:p>
    <w:p w14:paraId="19E561E7" w14:textId="0AFDE381" w:rsidR="00D975E7" w:rsidRDefault="00D975E7" w:rsidP="008F3BAB">
      <w:pPr>
        <w:rPr>
          <w:ins w:id="386" w:author="Rovey, Joshua Lucas" w:date="2024-10-03T15:33:00Z" w16du:dateUtc="2024-10-03T20:33:00Z"/>
        </w:rPr>
      </w:pPr>
    </w:p>
    <w:p w14:paraId="397D6E9F" w14:textId="5FDD18B4" w:rsidR="00D975E7" w:rsidRDefault="00C06C9A" w:rsidP="008F3BAB">
      <w:pPr>
        <w:rPr>
          <w:ins w:id="387" w:author="Rovey, Joshua Lucas" w:date="2024-10-03T15:41:00Z" w16du:dateUtc="2024-10-03T20:41:00Z"/>
        </w:rPr>
      </w:pPr>
      <w:proofErr w:type="spellStart"/>
      <w:ins w:id="388" w:author="Rovey, Joshua Lucas" w:date="2024-10-03T15:41:00Z" w16du:dateUtc="2024-10-03T20:41:00Z">
        <w:r>
          <w:t>GroupB</w:t>
        </w:r>
      </w:ins>
      <w:proofErr w:type="spellEnd"/>
      <w:ins w:id="389" w:author="Rovey, Joshua Lucas" w:date="2024-10-03T15:43:00Z" w16du:dateUtc="2024-10-03T20:43:00Z">
        <w:r>
          <w:t>:  mid-</w:t>
        </w:r>
        <w:commentRangeStart w:id="390"/>
        <w:r>
          <w:t>content cumulative score X</w:t>
        </w:r>
      </w:ins>
      <w:commentRangeEnd w:id="390"/>
      <w:ins w:id="391" w:author="Rovey, Joshua Lucas" w:date="2024-10-03T15:45:00Z" w16du:dateUtc="2024-10-03T20:45:00Z">
        <w:r>
          <w:rPr>
            <w:rStyle w:val="CommentReference"/>
          </w:rPr>
          <w:commentReference w:id="390"/>
        </w:r>
        <w:r>
          <w:t xml:space="preserve"> (FI</w:t>
        </w:r>
      </w:ins>
      <w:ins w:id="392" w:author="Rovey, Joshua Lucas" w:date="2024-10-03T15:46:00Z" w16du:dateUtc="2024-10-03T20:46:00Z">
        <w:r>
          <w:t>G4)</w:t>
        </w:r>
      </w:ins>
      <w:ins w:id="393" w:author="Rovey, Joshua Lucas" w:date="2024-10-03T15:43:00Z" w16du:dateUtc="2024-10-03T20:43:00Z">
        <w:r>
          <w:t xml:space="preserve">, </w:t>
        </w:r>
      </w:ins>
      <w:ins w:id="394" w:author="Rovey, Joshua Lucas" w:date="2024-10-03T15:41:00Z" w16du:dateUtc="2024-10-03T20:41:00Z">
        <w:r>
          <w:t xml:space="preserve">final </w:t>
        </w:r>
      </w:ins>
      <w:ins w:id="395" w:author="Rovey, Joshua Lucas" w:date="2024-10-03T15:43:00Z" w16du:dateUtc="2024-10-03T20:43:00Z">
        <w:r>
          <w:t xml:space="preserve">cumulative score is </w:t>
        </w:r>
      </w:ins>
      <w:ins w:id="396" w:author="Rovey, Joshua Lucas" w:date="2024-10-03T15:41:00Z" w16du:dateUtc="2024-10-03T20:41:00Z">
        <w:r>
          <w:t>74%</w:t>
        </w:r>
      </w:ins>
      <w:ins w:id="397" w:author="Rovey, Joshua Lucas" w:date="2024-10-03T15:43:00Z" w16du:dateUtc="2024-10-03T20:43:00Z">
        <w:r>
          <w:t xml:space="preserve"> (</w:t>
        </w:r>
      </w:ins>
      <w:ins w:id="398" w:author="Rovey, Joshua Lucas" w:date="2024-10-03T15:44:00Z" w16du:dateUtc="2024-10-03T20:44:00Z">
        <w:r>
          <w:t>FIG6)</w:t>
        </w:r>
      </w:ins>
    </w:p>
    <w:p w14:paraId="1870FF9A" w14:textId="15D5144D" w:rsidR="00C06C9A" w:rsidRDefault="00C06C9A" w:rsidP="008F3BAB">
      <w:pPr>
        <w:rPr>
          <w:ins w:id="399" w:author="Rovey, Joshua Lucas" w:date="2024-10-03T15:33:00Z" w16du:dateUtc="2024-10-03T20:33:00Z"/>
        </w:rPr>
      </w:pPr>
      <w:proofErr w:type="spellStart"/>
      <w:ins w:id="400" w:author="Rovey, Joshua Lucas" w:date="2024-10-03T15:41:00Z" w16du:dateUtc="2024-10-03T20:41:00Z">
        <w:r>
          <w:t>GroupA</w:t>
        </w:r>
      </w:ins>
      <w:proofErr w:type="spellEnd"/>
      <w:ins w:id="401" w:author="Rovey, Joshua Lucas" w:date="2024-10-03T15:44:00Z" w16du:dateUtc="2024-10-03T20:44:00Z">
        <w:r>
          <w:t>: mid-content cumulative score Y</w:t>
        </w:r>
      </w:ins>
      <w:ins w:id="402" w:author="Rovey, Joshua Lucas" w:date="2024-10-03T15:46:00Z" w16du:dateUtc="2024-10-03T20:46:00Z">
        <w:r>
          <w:t xml:space="preserve"> (FIG4)</w:t>
        </w:r>
      </w:ins>
      <w:ins w:id="403" w:author="Rovey, Joshua Lucas" w:date="2024-10-03T15:44:00Z" w16du:dateUtc="2024-10-03T20:44:00Z">
        <w:r>
          <w:t>, final cumulative score is 62% (FIG6)</w:t>
        </w:r>
      </w:ins>
    </w:p>
    <w:p w14:paraId="09EBC056" w14:textId="77777777" w:rsidR="00D975E7" w:rsidRDefault="00D975E7" w:rsidP="008F3BAB">
      <w:pPr>
        <w:rPr>
          <w:ins w:id="404" w:author="Rovey, Joshua Lucas" w:date="2024-10-03T16:07:00Z" w16du:dateUtc="2024-10-03T21:07:00Z"/>
        </w:rPr>
      </w:pPr>
    </w:p>
    <w:p w14:paraId="37FE2F02" w14:textId="77777777" w:rsidR="00E138AD" w:rsidRDefault="00E138AD" w:rsidP="008F3BAB">
      <w:pPr>
        <w:rPr>
          <w:ins w:id="405" w:author="Rovey, Joshua Lucas" w:date="2024-10-03T16:07:00Z" w16du:dateUtc="2024-10-03T21:07:00Z"/>
        </w:rPr>
      </w:pPr>
    </w:p>
    <w:p w14:paraId="3EDDD9A9" w14:textId="77777777" w:rsidR="00E138AD" w:rsidRDefault="00E138AD" w:rsidP="00E138AD">
      <w:pPr>
        <w:rPr>
          <w:ins w:id="406" w:author="Rovey, Joshua Lucas" w:date="2024-10-03T16:07:00Z" w16du:dateUtc="2024-10-03T21:07:00Z"/>
        </w:rPr>
      </w:pPr>
      <w:ins w:id="407" w:author="Rovey, Joshua Lucas" w:date="2024-10-03T16:07:00Z" w16du:dateUtc="2024-10-03T21:07:00Z">
        <w:r>
          <w:t>Technical quiz scores are basically the same up to the final.</w:t>
        </w:r>
      </w:ins>
    </w:p>
    <w:p w14:paraId="5FF40BD3" w14:textId="77777777" w:rsidR="00E138AD" w:rsidRDefault="00E138AD" w:rsidP="00E138AD">
      <w:pPr>
        <w:rPr>
          <w:ins w:id="408" w:author="Rovey, Joshua Lucas" w:date="2024-10-03T16:07:00Z" w16du:dateUtc="2024-10-03T21:07:00Z"/>
        </w:rPr>
      </w:pPr>
      <w:ins w:id="409" w:author="Rovey, Joshua Lucas" w:date="2024-10-03T16:07:00Z" w16du:dateUtc="2024-10-03T21:07:00Z">
        <w:r>
          <w:t>Engagement – as evidenced by video viewing is about the same up to the final.</w:t>
        </w:r>
      </w:ins>
    </w:p>
    <w:p w14:paraId="7CA8515B" w14:textId="77777777" w:rsidR="00E138AD" w:rsidRDefault="00E138AD" w:rsidP="008F3BAB">
      <w:pPr>
        <w:rPr>
          <w:ins w:id="410" w:author="Rovey, Joshua Lucas" w:date="2024-10-03T16:07:00Z" w16du:dateUtc="2024-10-03T21:07:00Z"/>
        </w:rPr>
      </w:pPr>
    </w:p>
    <w:p w14:paraId="669BA2AB" w14:textId="77777777" w:rsidR="00E138AD" w:rsidRDefault="00E138AD" w:rsidP="008F3BAB">
      <w:pPr>
        <w:rPr>
          <w:ins w:id="411" w:author="Rovey, Joshua Lucas" w:date="2024-10-03T15:30:00Z" w16du:dateUtc="2024-10-03T20:30:00Z"/>
        </w:rPr>
      </w:pPr>
    </w:p>
    <w:p w14:paraId="0A99A177" w14:textId="77777777" w:rsidR="00D975E7" w:rsidRDefault="00D975E7" w:rsidP="008F3BAB"/>
    <w:p w14:paraId="3B351D69" w14:textId="78D13DB8" w:rsidR="00D975E7" w:rsidRDefault="00D975E7" w:rsidP="008F3BAB">
      <w:pPr>
        <w:rPr>
          <w:ins w:id="412" w:author="Rovey, Joshua Lucas" w:date="2024-10-03T15:28:00Z" w16du:dateUtc="2024-10-03T20:28:00Z"/>
        </w:rPr>
      </w:pPr>
      <w:ins w:id="413" w:author="Rovey, Joshua Lucas" w:date="2024-10-03T15:28:00Z" w16du:dateUtc="2024-10-03T20:28:00Z">
        <w:r>
          <w:t>Topic sentence:  what is the main thing you think the data show about the relationship between technical quiz scores?</w:t>
        </w:r>
      </w:ins>
    </w:p>
    <w:p w14:paraId="5EC5A58F" w14:textId="274C40AC" w:rsidR="008F3BAB" w:rsidRDefault="008F3BAB" w:rsidP="008F3BAB">
      <w:r>
        <w:t>In the results section, we reported that the technical quiz scores for Group A and Group B were closely matched, with Group A having a mean score of 81.2% and Group B having a mean score of 82.6% on the pre-content quizzes. The hypothesis tests performed on these scores, as well as the mid-content quizzes, reveal no statistically significant difference between the two groups, with p-values well above the alpha level of 0.01. This outcome indicates that students from both groups began the course with comparable levels of foundational knowledge and continued to progress at a similar rate, as demonstrated by their initial and mid-content quiz scores.</w:t>
      </w:r>
    </w:p>
    <w:p w14:paraId="5F6D5A5B" w14:textId="77777777" w:rsidR="008F3BAB" w:rsidRDefault="008F3BAB" w:rsidP="008F3BAB"/>
    <w:p w14:paraId="0130351F" w14:textId="77777777" w:rsidR="008F3BAB" w:rsidRDefault="008F3BAB" w:rsidP="008F3BAB">
      <w:r>
        <w:t>The similarity in scores on the mid-content quizzes, where Group A had a mean score of 76.3% and Group B had a mean score of 77.1%, suggests that both groups have engaged with and comprehended the course material to a similar extent by the midpoint of the course. The absence of a significant disparity in quiz performance from the beginning to the mid-content of the course suggests that the educational content and teaching methods were equally accessible and effective for both groups, allowing students to advance their understanding at a similar pace.</w:t>
      </w:r>
    </w:p>
    <w:p w14:paraId="3172947E" w14:textId="77777777" w:rsidR="008F3BAB" w:rsidRDefault="008F3BAB" w:rsidP="008F3BAB"/>
    <w:p w14:paraId="54BE22DB" w14:textId="723CF898" w:rsidR="00694181" w:rsidRPr="008F3BAB" w:rsidRDefault="008F3BAB" w:rsidP="008F3BAB">
      <w:r>
        <w:lastRenderedPageBreak/>
        <w:t>However, as we observed in the final exam completion rates and scores, there was a divergence in performance during finals week. This divergence, particularly the higher engagement and completion rates of Group B as shown in Figures 9 and 10, and their adherence to the chunked exam format, may have contributed to their better performance on the final exam. The lack of significant difference in the quiz scores implies that any variations observed in the final exam scores are likely not a result of initial knowledge gaps or differences in learning during the course but may be due to other factors, such as study habits, time management, or exam preparation strategies that came into play as the course progressed.</w:t>
      </w:r>
    </w:p>
    <w:p w14:paraId="5D4FD55A" w14:textId="77777777" w:rsidR="00F66A0F" w:rsidRPr="00F66A0F" w:rsidRDefault="00F66A0F" w:rsidP="00F66A0F"/>
    <w:p w14:paraId="7D0D0A22" w14:textId="0F162EF8" w:rsidR="00237DEE" w:rsidRDefault="00237DEE" w:rsidP="00F66A0F">
      <w:pPr>
        <w:pStyle w:val="Heading2"/>
        <w:rPr>
          <w:rFonts w:eastAsia="Times New Roman"/>
        </w:rPr>
      </w:pPr>
      <w:r w:rsidRPr="00E23678">
        <w:rPr>
          <w:rFonts w:eastAsia="Times New Roman"/>
        </w:rPr>
        <w:t>Final Exam Scores</w:t>
      </w:r>
    </w:p>
    <w:p w14:paraId="2ACC8A54" w14:textId="77777777" w:rsidR="00080048" w:rsidRDefault="00080048" w:rsidP="00080048"/>
    <w:p w14:paraId="1867B383" w14:textId="77777777" w:rsidR="008F3BAB" w:rsidRDefault="008F3BAB" w:rsidP="008F3BAB">
      <w:r>
        <w:t>The findings from the final exam hypothesis test, which yielded p-values of 9.1e-09 for finals week views amount and 1.5e-06 for finals week view duration, indicate that Group B's performance surpassed that of Group A. This is consistent with the observed engagement patterns where Group B demonstrated higher interaction with the course content during finals week, as shown in Figures 9 and 10. Furthermore, the hypothesis test for the technical quiz scores, conducted from the onset of the course through to the point after students had interacted with the online content and undergone assessment, showed no significant difference in performance between the two groups. This suggests that students from both groups, who share similar demographic characteristics, maintained equivalent levels of achievement throughout the course.</w:t>
      </w:r>
    </w:p>
    <w:p w14:paraId="5D5E7397" w14:textId="77777777" w:rsidR="008F3BAB" w:rsidRDefault="008F3BAB" w:rsidP="008F3BAB"/>
    <w:p w14:paraId="0B85613E" w14:textId="77777777" w:rsidR="008F3BAB" w:rsidRDefault="008F3BAB" w:rsidP="008F3BAB">
      <w:r>
        <w:t xml:space="preserve">The key element that seems to have contributed to the higher final exam scores of Group B is the structure of the assessment itself. Given that the technical quiz scores were similar for both groups, the divergence in final exam performance points to the assessment design as a potential factor influencing the outcome. This leads to the inference that the design and format of the final exam were likely influential in creating the performance gap observed between the two groups. It may be that the assessment structure was more aligned with Group B's learning style or study strategies, or that it </w:t>
      </w:r>
      <w:commentRangeStart w:id="414"/>
      <w:r>
        <w:t>inadvertently favored the skills or knowledge areas where Group B students were stronger</w:t>
      </w:r>
      <w:commentRangeEnd w:id="414"/>
      <w:r w:rsidR="00E138AD">
        <w:rPr>
          <w:rStyle w:val="CommentReference"/>
        </w:rPr>
        <w:commentReference w:id="414"/>
      </w:r>
      <w:r>
        <w:t>.</w:t>
      </w:r>
    </w:p>
    <w:p w14:paraId="16F044E4" w14:textId="77777777" w:rsidR="008F3BAB" w:rsidRDefault="008F3BAB" w:rsidP="008F3BAB"/>
    <w:p w14:paraId="7624FFC0" w14:textId="1A8FAF9A" w:rsidR="00F66A0F" w:rsidRDefault="008F3BAB" w:rsidP="008F3BAB">
      <w:pPr>
        <w:rPr>
          <w:ins w:id="415" w:author="Rovey, Joshua Lucas" w:date="2024-10-03T15:49:00Z" w16du:dateUtc="2024-10-03T20:49:00Z"/>
        </w:rPr>
      </w:pPr>
      <w:r>
        <w:t>This conclusion prompts a closer examination of the assessment methods and their potential impact on student performance. The fact that Group B's engagement with the course content was significantly higher during finals week suggests that the format of the final exam may have been more conducive to their study habits or preparation approach. Understanding how the structure of an assessment can affect outcomes is crucial for ensuring fair and accurate measures of student learning and can guide future improvements in test design to better reflect the abilities of all students.</w:t>
      </w:r>
    </w:p>
    <w:p w14:paraId="59E22F91" w14:textId="77777777" w:rsidR="00E138AD" w:rsidRDefault="00E138AD" w:rsidP="008F3BAB">
      <w:pPr>
        <w:rPr>
          <w:ins w:id="416" w:author="Rovey, Joshua Lucas" w:date="2024-10-03T15:56:00Z" w16du:dateUtc="2024-10-03T20:56:00Z"/>
        </w:rPr>
      </w:pPr>
    </w:p>
    <w:p w14:paraId="76B7832C" w14:textId="77777777" w:rsidR="00E138AD" w:rsidRDefault="00E138AD" w:rsidP="008F3BAB">
      <w:pPr>
        <w:rPr>
          <w:ins w:id="417" w:author="Rovey, Joshua Lucas" w:date="2024-10-03T15:49:00Z" w16du:dateUtc="2024-10-03T20:49:00Z"/>
        </w:rPr>
      </w:pPr>
    </w:p>
    <w:p w14:paraId="15DD88C0" w14:textId="2D36B937" w:rsidR="00E138AD" w:rsidRDefault="00E138AD" w:rsidP="00E138AD">
      <w:pPr>
        <w:pStyle w:val="Heading2"/>
        <w:rPr>
          <w:ins w:id="418" w:author="Rovey, Joshua Lucas" w:date="2024-10-03T15:49:00Z" w16du:dateUtc="2024-10-03T20:49:00Z"/>
          <w:rFonts w:eastAsia="Times New Roman"/>
        </w:rPr>
      </w:pPr>
      <w:ins w:id="419" w:author="Rovey, Joshua Lucas" w:date="2024-10-03T15:56:00Z" w16du:dateUtc="2024-10-03T20:56:00Z">
        <w:r>
          <w:rPr>
            <w:rFonts w:eastAsia="Times New Roman"/>
          </w:rPr>
          <w:t>Enhanced</w:t>
        </w:r>
      </w:ins>
      <w:ins w:id="420" w:author="Rovey, Joshua Lucas" w:date="2024-10-03T15:49:00Z" w16du:dateUtc="2024-10-03T20:49:00Z">
        <w:r>
          <w:rPr>
            <w:rFonts w:eastAsia="Times New Roman"/>
          </w:rPr>
          <w:t xml:space="preserve"> </w:t>
        </w:r>
      </w:ins>
      <w:ins w:id="421" w:author="Rovey, Joshua Lucas" w:date="2024-10-03T15:56:00Z" w16du:dateUtc="2024-10-03T20:56:00Z">
        <w:r>
          <w:rPr>
            <w:rFonts w:eastAsia="Times New Roman"/>
          </w:rPr>
          <w:t xml:space="preserve">Student </w:t>
        </w:r>
      </w:ins>
      <w:ins w:id="422" w:author="Rovey, Joshua Lucas" w:date="2024-10-03T15:49:00Z" w16du:dateUtc="2024-10-03T20:49:00Z">
        <w:r>
          <w:rPr>
            <w:rFonts w:eastAsia="Times New Roman"/>
          </w:rPr>
          <w:t xml:space="preserve">Engagement </w:t>
        </w:r>
      </w:ins>
      <w:ins w:id="423" w:author="Rovey, Joshua Lucas" w:date="2024-10-03T15:54:00Z" w16du:dateUtc="2024-10-03T20:54:00Z">
        <w:r>
          <w:rPr>
            <w:rFonts w:eastAsia="Times New Roman"/>
          </w:rPr>
          <w:t>with</w:t>
        </w:r>
      </w:ins>
      <w:ins w:id="424" w:author="Rovey, Joshua Lucas" w:date="2024-10-03T15:49:00Z" w16du:dateUtc="2024-10-03T20:49:00Z">
        <w:r>
          <w:rPr>
            <w:rFonts w:eastAsia="Times New Roman"/>
          </w:rPr>
          <w:t xml:space="preserve"> </w:t>
        </w:r>
      </w:ins>
      <w:ins w:id="425" w:author="Rovey, Joshua Lucas" w:date="2024-10-03T15:50:00Z" w16du:dateUtc="2024-10-03T20:50:00Z">
        <w:r>
          <w:rPr>
            <w:rFonts w:eastAsia="Times New Roman"/>
          </w:rPr>
          <w:t>a Chunked Assessment</w:t>
        </w:r>
      </w:ins>
    </w:p>
    <w:p w14:paraId="63008C0B" w14:textId="6D5051BF" w:rsidR="00E138AD" w:rsidRDefault="00E138AD" w:rsidP="008F3BAB">
      <w:pPr>
        <w:rPr>
          <w:ins w:id="426" w:author="Rovey, Joshua Lucas" w:date="2024-10-03T16:24:00Z" w16du:dateUtc="2024-10-03T21:24:00Z"/>
        </w:rPr>
      </w:pPr>
      <w:ins w:id="427" w:author="Rovey, Joshua Lucas" w:date="2024-10-03T16:24:00Z" w16du:dateUtc="2024-10-03T21:24:00Z">
        <w:r>
          <w:t>The students were equally engaged before the final assessment.  Group A and B had the same views, same view durati</w:t>
        </w:r>
      </w:ins>
      <w:ins w:id="428" w:author="Rovey, Joshua Lucas" w:date="2024-10-03T16:25:00Z" w16du:dateUtc="2024-10-03T21:25:00Z">
        <w:r>
          <w:t xml:space="preserve">ons, and were basically the same up to the final assessment.  </w:t>
        </w:r>
      </w:ins>
    </w:p>
    <w:p w14:paraId="63914F71" w14:textId="77777777" w:rsidR="00E138AD" w:rsidRDefault="00E138AD" w:rsidP="008F3BAB">
      <w:pPr>
        <w:rPr>
          <w:ins w:id="429" w:author="Rovey, Joshua Lucas" w:date="2024-10-03T16:24:00Z" w16du:dateUtc="2024-10-03T21:24:00Z"/>
        </w:rPr>
      </w:pPr>
    </w:p>
    <w:p w14:paraId="674EC9AD" w14:textId="3E29C5AD" w:rsidR="00E138AD" w:rsidRDefault="00E138AD" w:rsidP="008F3BAB">
      <w:pPr>
        <w:rPr>
          <w:ins w:id="430" w:author="Rovey, Joshua Lucas" w:date="2024-10-03T15:54:00Z" w16du:dateUtc="2024-10-03T20:54:00Z"/>
        </w:rPr>
      </w:pPr>
      <w:ins w:id="431" w:author="Rovey, Joshua Lucas" w:date="2024-10-03T15:51:00Z" w16du:dateUtc="2024-10-03T20:51:00Z">
        <w:r>
          <w:t xml:space="preserve">The students taking the chunked assessment </w:t>
        </w:r>
      </w:ins>
      <w:ins w:id="432" w:author="Rovey, Joshua Lucas" w:date="2024-10-03T16:18:00Z" w16du:dateUtc="2024-10-03T21:18:00Z">
        <w:r>
          <w:t xml:space="preserve">(group B) </w:t>
        </w:r>
      </w:ins>
      <w:ins w:id="433" w:author="Rovey, Joshua Lucas" w:date="2024-10-03T15:51:00Z" w16du:dateUtc="2024-10-03T20:51:00Z">
        <w:r>
          <w:t>were m</w:t>
        </w:r>
      </w:ins>
      <w:ins w:id="434" w:author="Rovey, Joshua Lucas" w:date="2024-10-03T15:50:00Z" w16du:dateUtc="2024-10-03T20:50:00Z">
        <w:r>
          <w:t>ore engage</w:t>
        </w:r>
      </w:ins>
      <w:ins w:id="435" w:author="Rovey, Joshua Lucas" w:date="2024-10-03T15:51:00Z" w16du:dateUtc="2024-10-03T20:51:00Z">
        <w:r>
          <w:t>d during their assessment a</w:t>
        </w:r>
      </w:ins>
      <w:ins w:id="436" w:author="Rovey, Joshua Lucas" w:date="2024-10-03T15:50:00Z" w16du:dateUtc="2024-10-03T20:50:00Z">
        <w:r>
          <w:t>s evidenced by video viewing during assessment week and by timely submission of the final assessment (turned it on th</w:t>
        </w:r>
      </w:ins>
      <w:ins w:id="437" w:author="Rovey, Joshua Lucas" w:date="2024-10-03T15:51:00Z" w16du:dateUtc="2024-10-03T20:51:00Z">
        <w:r>
          <w:t>e due date).</w:t>
        </w:r>
      </w:ins>
    </w:p>
    <w:p w14:paraId="230912B4" w14:textId="77777777" w:rsidR="00E138AD" w:rsidRDefault="00E138AD" w:rsidP="008F3BAB">
      <w:pPr>
        <w:rPr>
          <w:ins w:id="438" w:author="Rovey, Joshua Lucas" w:date="2024-10-03T15:54:00Z" w16du:dateUtc="2024-10-03T20:54:00Z"/>
        </w:rPr>
      </w:pPr>
    </w:p>
    <w:p w14:paraId="6FAF0B1F" w14:textId="77777777" w:rsidR="00E138AD" w:rsidRDefault="00E138AD" w:rsidP="008F3BAB">
      <w:pPr>
        <w:rPr>
          <w:ins w:id="439" w:author="Rovey, Joshua Lucas" w:date="2024-10-03T15:51:00Z" w16du:dateUtc="2024-10-03T20:51:00Z"/>
        </w:rPr>
      </w:pPr>
    </w:p>
    <w:p w14:paraId="098BF162" w14:textId="79505C8F" w:rsidR="00E138AD" w:rsidRDefault="00E138AD" w:rsidP="008F3BAB">
      <w:pPr>
        <w:rPr>
          <w:ins w:id="440" w:author="Rovey, Joshua Lucas" w:date="2024-10-03T15:49:00Z" w16du:dateUtc="2024-10-03T20:49:00Z"/>
        </w:rPr>
      </w:pPr>
      <w:ins w:id="441" w:author="Rovey, Joshua Lucas" w:date="2024-10-03T15:51:00Z" w16du:dateUtc="2024-10-03T20:51:00Z">
        <w:r>
          <w:t xml:space="preserve">It may be that the assessment structure was more aligned with Group B's learning style or study </w:t>
        </w:r>
        <w:proofErr w:type="gramStart"/>
        <w:r>
          <w:t>strategies,.</w:t>
        </w:r>
        <w:proofErr w:type="gramEnd"/>
        <w:r>
          <w:t xml:space="preserve">   IS THE</w:t>
        </w:r>
      </w:ins>
      <w:ins w:id="442" w:author="Rovey, Joshua Lucas" w:date="2024-10-03T15:52:00Z" w16du:dateUtc="2024-10-03T20:52:00Z">
        <w:r>
          <w:t>RE LITEARTURE EVIDENCE about chunked assessments and correlation with Learning Style</w:t>
        </w:r>
      </w:ins>
      <w:ins w:id="443" w:author="Rovey, Joshua Lucas" w:date="2024-10-03T16:19:00Z" w16du:dateUtc="2024-10-03T21:19:00Z">
        <w:r>
          <w:t xml:space="preserve"> or study strategies</w:t>
        </w:r>
      </w:ins>
      <w:ins w:id="444" w:author="Rovey, Joshua Lucas" w:date="2024-10-03T15:52:00Z" w16du:dateUtc="2024-10-03T20:52:00Z">
        <w:r>
          <w:t>??</w:t>
        </w:r>
      </w:ins>
      <w:ins w:id="445" w:author="Rovey, Joshua Lucas" w:date="2024-10-03T16:19:00Z" w16du:dateUtc="2024-10-03T21:19:00Z">
        <w:r>
          <w:t xml:space="preserve">   You </w:t>
        </w:r>
        <w:proofErr w:type="gramStart"/>
        <w:r>
          <w:t>have to</w:t>
        </w:r>
        <w:proofErr w:type="gramEnd"/>
        <w:r>
          <w:t xml:space="preserve"> have a reason for this speculation.</w:t>
        </w:r>
      </w:ins>
    </w:p>
    <w:p w14:paraId="70588585" w14:textId="77777777" w:rsidR="00E138AD" w:rsidRDefault="00E138AD" w:rsidP="008F3BAB">
      <w:pPr>
        <w:rPr>
          <w:ins w:id="446" w:author="Rovey, Joshua Lucas" w:date="2024-10-03T15:52:00Z" w16du:dateUtc="2024-10-03T20:52:00Z"/>
        </w:rPr>
      </w:pPr>
    </w:p>
    <w:p w14:paraId="2535C5F4" w14:textId="520AE965" w:rsidR="00E138AD" w:rsidRDefault="00E138AD" w:rsidP="008F3BAB">
      <w:pPr>
        <w:rPr>
          <w:ins w:id="447" w:author="Rovey, Joshua Lucas" w:date="2024-10-03T15:52:00Z" w16du:dateUtc="2024-10-03T20:52:00Z"/>
        </w:rPr>
      </w:pPr>
      <w:ins w:id="448" w:author="Rovey, Joshua Lucas" w:date="2024-10-03T15:52:00Z" w16du:dateUtc="2024-10-03T20:52:00Z">
        <w:r>
          <w:t>The fact that Group B's engagement with the course content was significantly higher during finals week suggests that the format of the final exam may have been more conducive to their study habits or preparation approach.</w:t>
        </w:r>
        <w:r>
          <w:t xml:space="preserve">   BACKUP this STATEMENT WITH LITERATURE EVIDENCE that shows some correlation between chunking and study habits or preparation approach.</w:t>
        </w:r>
      </w:ins>
      <w:ins w:id="449" w:author="Rovey, Joshua Lucas" w:date="2024-10-03T16:19:00Z" w16du:dateUtc="2024-10-03T21:19:00Z">
        <w:r>
          <w:t xml:space="preserve">  You </w:t>
        </w:r>
        <w:proofErr w:type="gramStart"/>
        <w:r>
          <w:t>have to</w:t>
        </w:r>
        <w:proofErr w:type="gramEnd"/>
        <w:r>
          <w:t xml:space="preserve"> have a reason for this speculation.</w:t>
        </w:r>
      </w:ins>
    </w:p>
    <w:p w14:paraId="114DE6D6" w14:textId="77777777" w:rsidR="00E138AD" w:rsidRDefault="00E138AD" w:rsidP="008F3BAB">
      <w:pPr>
        <w:rPr>
          <w:ins w:id="450" w:author="Rovey, Joshua Lucas" w:date="2024-10-03T16:22:00Z" w16du:dateUtc="2024-10-03T21:22:00Z"/>
        </w:rPr>
      </w:pPr>
    </w:p>
    <w:p w14:paraId="2897274C" w14:textId="67D71793" w:rsidR="00E138AD" w:rsidRDefault="00E138AD" w:rsidP="008F3BAB">
      <w:pPr>
        <w:rPr>
          <w:ins w:id="451" w:author="Rovey, Joshua Lucas" w:date="2024-10-03T15:57:00Z" w16du:dateUtc="2024-10-03T20:57:00Z"/>
        </w:rPr>
      </w:pPr>
      <w:ins w:id="452" w:author="Rovey, Joshua Lucas" w:date="2024-10-03T16:22:00Z" w16du:dateUtc="2024-10-03T21:22:00Z">
        <w:r>
          <w:t>What does literature say about student engagement on chunked vs not chunked assessments?</w:t>
        </w:r>
      </w:ins>
    </w:p>
    <w:p w14:paraId="7B776DA2" w14:textId="77777777" w:rsidR="00E138AD" w:rsidRDefault="00E138AD" w:rsidP="008F3BAB">
      <w:pPr>
        <w:rPr>
          <w:ins w:id="453" w:author="Rovey, Joshua Lucas" w:date="2024-10-03T15:57:00Z" w16du:dateUtc="2024-10-03T20:57:00Z"/>
        </w:rPr>
      </w:pPr>
    </w:p>
    <w:p w14:paraId="567C9E3C" w14:textId="65D37343" w:rsidR="00E138AD" w:rsidRDefault="00E138AD" w:rsidP="00E138AD">
      <w:pPr>
        <w:pStyle w:val="Heading2"/>
        <w:rPr>
          <w:ins w:id="454" w:author="Rovey, Joshua Lucas" w:date="2024-10-03T16:20:00Z" w16du:dateUtc="2024-10-03T21:20:00Z"/>
          <w:rFonts w:eastAsia="Times New Roman"/>
        </w:rPr>
      </w:pPr>
      <w:ins w:id="455" w:author="Rovey, Joshua Lucas" w:date="2024-10-03T16:21:00Z" w16du:dateUtc="2024-10-03T21:21:00Z">
        <w:r>
          <w:rPr>
            <w:rFonts w:eastAsia="Times New Roman"/>
          </w:rPr>
          <w:t>Relationship</w:t>
        </w:r>
      </w:ins>
      <w:ins w:id="456" w:author="Rovey, Joshua Lucas" w:date="2024-10-03T16:20:00Z" w16du:dateUtc="2024-10-03T21:20:00Z">
        <w:r>
          <w:rPr>
            <w:rFonts w:eastAsia="Times New Roman"/>
          </w:rPr>
          <w:t xml:space="preserve"> of Engagement and </w:t>
        </w:r>
      </w:ins>
      <w:ins w:id="457" w:author="Rovey, Joshua Lucas" w:date="2024-10-03T16:25:00Z" w16du:dateUtc="2024-10-03T21:25:00Z">
        <w:r w:rsidR="00A11A1F">
          <w:rPr>
            <w:rFonts w:eastAsia="Times New Roman"/>
          </w:rPr>
          <w:t xml:space="preserve">Final </w:t>
        </w:r>
      </w:ins>
      <w:ins w:id="458" w:author="Rovey, Joshua Lucas" w:date="2024-10-03T16:20:00Z" w16du:dateUtc="2024-10-03T21:20:00Z">
        <w:r>
          <w:rPr>
            <w:rFonts w:eastAsia="Times New Roman"/>
          </w:rPr>
          <w:t xml:space="preserve">Assessment </w:t>
        </w:r>
      </w:ins>
      <w:ins w:id="459" w:author="Rovey, Joshua Lucas" w:date="2024-10-03T16:21:00Z" w16du:dateUtc="2024-10-03T21:21:00Z">
        <w:r>
          <w:rPr>
            <w:rFonts w:eastAsia="Times New Roman"/>
          </w:rPr>
          <w:t>Performance</w:t>
        </w:r>
      </w:ins>
    </w:p>
    <w:p w14:paraId="05CF3CAA" w14:textId="1BD1575D" w:rsidR="00E138AD" w:rsidRDefault="00E138AD" w:rsidP="00E138AD">
      <w:pPr>
        <w:rPr>
          <w:ins w:id="460" w:author="Rovey, Joshua Lucas" w:date="2024-10-03T16:22:00Z" w16du:dateUtc="2024-10-03T21:22:00Z"/>
        </w:rPr>
      </w:pPr>
      <w:ins w:id="461" w:author="Rovey, Joshua Lucas" w:date="2024-10-03T16:21:00Z" w16du:dateUtc="2024-10-03T21:21:00Z">
        <w:r>
          <w:t xml:space="preserve">The students who were more engaged had higher performance on the </w:t>
        </w:r>
      </w:ins>
      <w:ins w:id="462" w:author="Rovey, Joshua Lucas" w:date="2024-10-03T16:25:00Z" w16du:dateUtc="2024-10-03T21:25:00Z">
        <w:r w:rsidR="00A11A1F">
          <w:t xml:space="preserve">Final </w:t>
        </w:r>
      </w:ins>
      <w:ins w:id="463" w:author="Rovey, Joshua Lucas" w:date="2024-10-03T16:21:00Z" w16du:dateUtc="2024-10-03T21:21:00Z">
        <w:r>
          <w:t>assessment.  What does literature say about this?</w:t>
        </w:r>
      </w:ins>
    </w:p>
    <w:p w14:paraId="0A030421" w14:textId="77777777" w:rsidR="00E138AD" w:rsidRDefault="00E138AD" w:rsidP="00E138AD">
      <w:pPr>
        <w:rPr>
          <w:ins w:id="464" w:author="Rovey, Joshua Lucas" w:date="2024-10-03T16:22:00Z" w16du:dateUtc="2024-10-03T21:22:00Z"/>
        </w:rPr>
      </w:pPr>
    </w:p>
    <w:p w14:paraId="3A46CEF6" w14:textId="77777777" w:rsidR="00E138AD" w:rsidRDefault="00E138AD" w:rsidP="00E138AD">
      <w:pPr>
        <w:rPr>
          <w:ins w:id="465" w:author="Rovey, Joshua Lucas" w:date="2024-10-03T16:21:00Z" w16du:dateUtc="2024-10-03T21:21:00Z"/>
        </w:rPr>
      </w:pPr>
    </w:p>
    <w:p w14:paraId="7ED1D526" w14:textId="77777777" w:rsidR="00E138AD" w:rsidRDefault="00E138AD" w:rsidP="00E138AD">
      <w:pPr>
        <w:rPr>
          <w:ins w:id="466" w:author="Rovey, Joshua Lucas" w:date="2024-10-03T16:21:00Z" w16du:dateUtc="2024-10-03T21:21:00Z"/>
        </w:rPr>
      </w:pPr>
    </w:p>
    <w:p w14:paraId="6AD33C50" w14:textId="76848441" w:rsidR="00E138AD" w:rsidRDefault="00E138AD" w:rsidP="00E138AD">
      <w:pPr>
        <w:pStyle w:val="Heading2"/>
        <w:rPr>
          <w:ins w:id="467" w:author="Rovey, Joshua Lucas" w:date="2024-10-03T16:21:00Z" w16du:dateUtc="2024-10-03T21:21:00Z"/>
          <w:rFonts w:eastAsia="Times New Roman"/>
        </w:rPr>
      </w:pPr>
      <w:ins w:id="468" w:author="Rovey, Joshua Lucas" w:date="2024-10-03T16:22:00Z" w16du:dateUtc="2024-10-03T21:22:00Z">
        <w:r>
          <w:rPr>
            <w:rFonts w:eastAsia="Times New Roman"/>
          </w:rPr>
          <w:t>Chunk</w:t>
        </w:r>
      </w:ins>
      <w:ins w:id="469" w:author="Rovey, Joshua Lucas" w:date="2024-10-03T16:23:00Z" w16du:dateUtc="2024-10-03T21:23:00Z">
        <w:r>
          <w:rPr>
            <w:rFonts w:eastAsia="Times New Roman"/>
          </w:rPr>
          <w:t>ed</w:t>
        </w:r>
      </w:ins>
      <w:ins w:id="470" w:author="Rovey, Joshua Lucas" w:date="2024-10-03T16:21:00Z" w16du:dateUtc="2024-10-03T21:21:00Z">
        <w:r>
          <w:rPr>
            <w:rFonts w:eastAsia="Times New Roman"/>
          </w:rPr>
          <w:t xml:space="preserve"> Assessment</w:t>
        </w:r>
      </w:ins>
      <w:ins w:id="471" w:author="Rovey, Joshua Lucas" w:date="2024-10-03T16:23:00Z" w16du:dateUtc="2024-10-03T21:23:00Z">
        <w:r>
          <w:rPr>
            <w:rFonts w:eastAsia="Times New Roman"/>
          </w:rPr>
          <w:t xml:space="preserve"> as More Accurate Representation of Student Knowledge</w:t>
        </w:r>
      </w:ins>
    </w:p>
    <w:p w14:paraId="0B152EC5" w14:textId="0018C3F5" w:rsidR="00E138AD" w:rsidRDefault="00E138AD" w:rsidP="00E138AD">
      <w:pPr>
        <w:rPr>
          <w:ins w:id="472" w:author="Rovey, Joshua Lucas" w:date="2024-10-03T16:23:00Z" w16du:dateUtc="2024-10-03T21:23:00Z"/>
        </w:rPr>
      </w:pPr>
      <w:ins w:id="473" w:author="Rovey, Joshua Lucas" w:date="2024-10-03T16:24:00Z" w16du:dateUtc="2024-10-03T21:24:00Z">
        <w:r>
          <w:t xml:space="preserve">We believe the chunked assessment was a more accurate representation of student </w:t>
        </w:r>
        <w:proofErr w:type="gramStart"/>
        <w:r>
          <w:t>knowledge?</w:t>
        </w:r>
        <w:proofErr w:type="gramEnd"/>
        <w:r>
          <w:t xml:space="preserve">  Student knowledge was basically the same before ethe final assessment, as evidenced.  </w:t>
        </w:r>
      </w:ins>
    </w:p>
    <w:p w14:paraId="53221FF4" w14:textId="77777777" w:rsidR="00E138AD" w:rsidRDefault="00E138AD" w:rsidP="00E138AD">
      <w:pPr>
        <w:rPr>
          <w:ins w:id="474" w:author="Rovey, Joshua Lucas" w:date="2024-10-03T16:25:00Z" w16du:dateUtc="2024-10-03T21:25:00Z"/>
        </w:rPr>
      </w:pPr>
    </w:p>
    <w:p w14:paraId="74E227B7" w14:textId="6DA62C56" w:rsidR="00A11A1F" w:rsidRDefault="00A11A1F" w:rsidP="00E138AD">
      <w:pPr>
        <w:rPr>
          <w:ins w:id="475" w:author="Rovey, Joshua Lucas" w:date="2024-10-03T16:20:00Z" w16du:dateUtc="2024-10-03T21:20:00Z"/>
        </w:rPr>
      </w:pPr>
      <w:ins w:id="476" w:author="Rovey, Joshua Lucas" w:date="2024-10-03T16:25:00Z" w16du:dateUtc="2024-10-03T21:25:00Z">
        <w:r>
          <w:t>Logic M</w:t>
        </w:r>
      </w:ins>
      <w:ins w:id="477" w:author="Rovey, Joshua Lucas" w:date="2024-10-03T16:26:00Z" w16du:dateUtc="2024-10-03T21:26:00Z">
        <w:r>
          <w:t>ODEL -   chunking the assessment leads to more student engagement leads to more accurate assessment of student knowledge.</w:t>
        </w:r>
      </w:ins>
    </w:p>
    <w:p w14:paraId="328CF2B9" w14:textId="77777777" w:rsidR="00E138AD" w:rsidRDefault="00E138AD" w:rsidP="008F3BAB">
      <w:pPr>
        <w:rPr>
          <w:ins w:id="478" w:author="Rovey, Joshua Lucas" w:date="2024-10-03T16:26:00Z" w16du:dateUtc="2024-10-03T21:26:00Z"/>
        </w:rPr>
      </w:pPr>
    </w:p>
    <w:p w14:paraId="7C86880E" w14:textId="77777777" w:rsidR="00A11A1F" w:rsidRDefault="00A11A1F" w:rsidP="008F3BAB">
      <w:pPr>
        <w:rPr>
          <w:ins w:id="479" w:author="Rovey, Joshua Lucas" w:date="2024-10-03T16:26:00Z" w16du:dateUtc="2024-10-03T21:26:00Z"/>
        </w:rPr>
      </w:pPr>
    </w:p>
    <w:p w14:paraId="0373C6AF" w14:textId="77777777" w:rsidR="00A11A1F" w:rsidRDefault="00A11A1F" w:rsidP="008F3BAB">
      <w:pPr>
        <w:rPr>
          <w:ins w:id="480" w:author="Rovey, Joshua Lucas" w:date="2024-10-03T16:26:00Z" w16du:dateUtc="2024-10-03T21:26:00Z"/>
        </w:rPr>
      </w:pPr>
    </w:p>
    <w:p w14:paraId="5CC0D46E" w14:textId="77777777" w:rsidR="00A11A1F" w:rsidRDefault="00A11A1F" w:rsidP="008F3BAB">
      <w:pPr>
        <w:rPr>
          <w:ins w:id="481" w:author="Rovey, Joshua Lucas" w:date="2024-10-03T15:57:00Z" w16du:dateUtc="2024-10-03T20:57:00Z"/>
        </w:rPr>
      </w:pPr>
    </w:p>
    <w:p w14:paraId="2D948BF1" w14:textId="77777777" w:rsidR="00E138AD" w:rsidRDefault="00E138AD" w:rsidP="008F3BAB"/>
    <w:p w14:paraId="6DD91E61" w14:textId="77777777" w:rsidR="008F3BAB" w:rsidRPr="00F66A0F" w:rsidRDefault="008F3BAB" w:rsidP="008F3BAB"/>
    <w:p w14:paraId="1484E877" w14:textId="49D6D427" w:rsidR="000829B1" w:rsidRDefault="000829B1" w:rsidP="004B0F82">
      <w:pPr>
        <w:pStyle w:val="Heading2"/>
        <w:rPr>
          <w:rFonts w:eastAsia="Times New Roman"/>
        </w:rPr>
      </w:pPr>
      <w:r w:rsidRPr="00E23678">
        <w:rPr>
          <w:rFonts w:eastAsia="Times New Roman"/>
        </w:rPr>
        <w:t>Student Course Engagement</w:t>
      </w:r>
    </w:p>
    <w:p w14:paraId="784612F4" w14:textId="77777777" w:rsidR="000829B1" w:rsidRDefault="000829B1" w:rsidP="000829B1"/>
    <w:p w14:paraId="63E8B08E" w14:textId="77777777" w:rsidR="00B62FDE" w:rsidRDefault="00B62FDE" w:rsidP="00B62FD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70CA23C8" w14:textId="77777777" w:rsidR="00B62FDE" w:rsidRDefault="00B62FDE" w:rsidP="00B62FDE"/>
    <w:p w14:paraId="70B43897" w14:textId="15CB9496" w:rsidR="000829B1" w:rsidRDefault="00B62FDE" w:rsidP="00B62FDE">
      <w:r>
        <w:t xml:space="preserve">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w:t>
      </w:r>
      <w:r>
        <w:lastRenderedPageBreak/>
        <w:t>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0FB0D4F6" w14:textId="77777777" w:rsidR="000829B1" w:rsidRPr="000829B1" w:rsidRDefault="000829B1" w:rsidP="000829B1"/>
    <w:p w14:paraId="68B0DD26" w14:textId="727F30ED" w:rsidR="006F6E27" w:rsidRDefault="00351A4F" w:rsidP="004B0F82">
      <w:pPr>
        <w:pStyle w:val="Heading2"/>
        <w:rPr>
          <w:rFonts w:eastAsia="Times New Roman"/>
        </w:rPr>
      </w:pPr>
      <w:r w:rsidRPr="00E23678">
        <w:rPr>
          <w:rFonts w:eastAsia="Times New Roman"/>
        </w:rPr>
        <w:t>Finals Week Completion Rate</w:t>
      </w:r>
    </w:p>
    <w:p w14:paraId="7EE995AB" w14:textId="77777777" w:rsidR="004B0F82" w:rsidRDefault="004B0F82" w:rsidP="004B0F82"/>
    <w:p w14:paraId="55E3EC02" w14:textId="77777777" w:rsidR="006E469E" w:rsidRDefault="006E469E" w:rsidP="006E469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23E1F73F" w14:textId="77777777" w:rsidR="006E469E" w:rsidRDefault="006E469E" w:rsidP="006E469E"/>
    <w:p w14:paraId="07E76B5A" w14:textId="2ED702A8" w:rsidR="006E469E" w:rsidRPr="004B0F82" w:rsidRDefault="006E469E" w:rsidP="006E469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57D2D34C" w14:textId="36E6ADD6" w:rsidR="0024381F" w:rsidRPr="00E23678" w:rsidRDefault="006F6E27" w:rsidP="004B0F82">
      <w:pPr>
        <w:pStyle w:val="Heading1"/>
      </w:pPr>
      <w:r w:rsidRPr="00E23678">
        <w:t>Conclusion</w:t>
      </w:r>
    </w:p>
    <w:p w14:paraId="29A8C71B" w14:textId="0E9CBE2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In conclusion, our comprehensive analysis has highlighted critical insights into the academic performance and engagement levels of two distinct study groups within the course framework. Notably, the final exam scores and completion rates presented a stark contrast between the groups, with Group B outperforming Group A significantly. This difference in performance can be largely attributed to the assessment structure, which played a pivotal role in influencing study behaviors and exam preparedness.</w:t>
      </w:r>
    </w:p>
    <w:p w14:paraId="36947D14" w14:textId="302C203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lastRenderedPageBreak/>
        <w:t>The Interest and Self-Efficacy Surveys revealed nuanced motivational factors that potentially impacted the students' engagement trajectories. Group A exhibited high initial interest that fluctuated, possibly due to varying levels of self-efficacy. Conversely, Group B maintained a consistent sense of self-efficacy and engagement, which likely contributed to their sustained academic performance.</w:t>
      </w:r>
    </w:p>
    <w:p w14:paraId="085DB22F" w14:textId="6393D84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Despite similar technical quiz scores at the outset, indicating an equal footing in terms of knowledge and engagement, the two groups diverged in their final exam outcomes. This divergence underscores the significance of the assessment structure. Group A's flexible approach to exam scheduling and the sequential nature of their exam led to procrastination and possible cognitive fatigue. In contrast, Group B's structured assessment format, which allowed for focused and strategic preparation, proved to be more conducive to their learning style and ultimately resulted in higher performance.</w:t>
      </w:r>
    </w:p>
    <w:p w14:paraId="691B564F" w14:textId="3A8E1247"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These observations underscore the profound impact that assessment design can have on student outcomes. They highlight the importance of constructing assessments that not only evaluate student knowledge but also align with their study habits and preparation strategies to maximize performance and engagement.</w:t>
      </w:r>
    </w:p>
    <w:p w14:paraId="008F035F" w14:textId="70FD268F"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Moving forward, our research raises several pertinent questions that warrant further investigation:</w:t>
      </w:r>
    </w:p>
    <w:p w14:paraId="09810A96"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1.</w:t>
      </w:r>
      <w:r w:rsidRPr="004E66A6">
        <w:rPr>
          <w:rFonts w:eastAsia="Times New Roman" w:cs="Times New Roman"/>
          <w:kern w:val="0"/>
          <w:szCs w:val="24"/>
          <w14:ligatures w14:val="none"/>
        </w:rPr>
        <w:tab/>
        <w:t>How does the performance on initial assessments influence students' engagement with the course material and their study patterns?</w:t>
      </w:r>
    </w:p>
    <w:p w14:paraId="367FE360"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2.</w:t>
      </w:r>
      <w:r w:rsidRPr="004E66A6">
        <w:rPr>
          <w:rFonts w:eastAsia="Times New Roman" w:cs="Times New Roman"/>
          <w:kern w:val="0"/>
          <w:szCs w:val="24"/>
          <w14:ligatures w14:val="none"/>
        </w:rPr>
        <w:tab/>
        <w:t>What is the relationship between early assessment performance and the likelihood of students revisiting the material for additional study?</w:t>
      </w:r>
    </w:p>
    <w:p w14:paraId="6342B8C5"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3.</w:t>
      </w:r>
      <w:r w:rsidRPr="004E66A6">
        <w:rPr>
          <w:rFonts w:eastAsia="Times New Roman" w:cs="Times New Roman"/>
          <w:kern w:val="0"/>
          <w:szCs w:val="24"/>
          <w14:ligatures w14:val="none"/>
        </w:rPr>
        <w:tab/>
        <w:t>Can regular feedback on performance and proactive intervention strategies, like reminders and encouragement, enhance student engagement and improve outcomes?</w:t>
      </w:r>
    </w:p>
    <w:p w14:paraId="3FFD1E1D" w14:textId="0561F208"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4.</w:t>
      </w:r>
      <w:r w:rsidRPr="004E66A6">
        <w:rPr>
          <w:rFonts w:eastAsia="Times New Roman" w:cs="Times New Roman"/>
          <w:kern w:val="0"/>
          <w:szCs w:val="24"/>
          <w14:ligatures w14:val="none"/>
        </w:rPr>
        <w:tab/>
        <w:t>What are the effects of different assessment formats on a diverse range of learning styles and student demographics?</w:t>
      </w:r>
    </w:p>
    <w:p w14:paraId="66A33D8D" w14:textId="3E471656" w:rsidR="004C761C"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Addressing these questions could lead to a deeper understanding of educational assessment strategies and their impact on student learning. Through continued research in this area, we can refine our assessment methods to better cater to the diverse needs of students, thereby enhancing the overall educational experience and academic success.</w:t>
      </w:r>
    </w:p>
    <w:p w14:paraId="0EA2FC08" w14:textId="77777777" w:rsidR="004C761C" w:rsidRDefault="004C761C" w:rsidP="004E66A6">
      <w:pPr>
        <w:spacing w:after="240"/>
        <w:rPr>
          <w:rFonts w:eastAsia="Times New Roman" w:cs="Times New Roman"/>
          <w:kern w:val="0"/>
          <w:szCs w:val="24"/>
          <w14:ligatures w14:val="none"/>
        </w:rPr>
      </w:pPr>
    </w:p>
    <w:p w14:paraId="5583A8F2" w14:textId="77777777" w:rsidR="004C761C" w:rsidRDefault="004C761C" w:rsidP="004E66A6">
      <w:pPr>
        <w:spacing w:after="240"/>
        <w:rPr>
          <w:rFonts w:eastAsia="Times New Roman" w:cs="Times New Roman"/>
          <w:kern w:val="0"/>
          <w:szCs w:val="24"/>
          <w14:ligatures w14:val="none"/>
        </w:rPr>
      </w:pPr>
    </w:p>
    <w:p w14:paraId="7606AB29" w14:textId="77777777" w:rsidR="004C761C" w:rsidRDefault="004C761C" w:rsidP="004E66A6">
      <w:pPr>
        <w:spacing w:after="240"/>
        <w:rPr>
          <w:rFonts w:eastAsia="Times New Roman" w:cs="Times New Roman"/>
          <w:kern w:val="0"/>
          <w:szCs w:val="24"/>
          <w14:ligatures w14:val="none"/>
        </w:rPr>
      </w:pPr>
    </w:p>
    <w:p w14:paraId="74E1861F" w14:textId="77777777" w:rsidR="004C761C" w:rsidRDefault="004C761C" w:rsidP="004E66A6">
      <w:pPr>
        <w:spacing w:after="240"/>
        <w:rPr>
          <w:rFonts w:eastAsia="Times New Roman" w:cs="Times New Roman"/>
          <w:kern w:val="0"/>
          <w:szCs w:val="24"/>
          <w14:ligatures w14:val="none"/>
        </w:rPr>
      </w:pPr>
    </w:p>
    <w:p w14:paraId="49B03FE6" w14:textId="77777777" w:rsidR="004C761C" w:rsidRDefault="004C761C" w:rsidP="004E66A6">
      <w:pPr>
        <w:spacing w:after="240"/>
        <w:rPr>
          <w:rFonts w:eastAsia="Times New Roman" w:cs="Times New Roman"/>
          <w:kern w:val="0"/>
          <w:szCs w:val="24"/>
          <w14:ligatures w14:val="none"/>
        </w:rPr>
      </w:pPr>
    </w:p>
    <w:p w14:paraId="7A1D508B" w14:textId="77777777" w:rsidR="004C761C" w:rsidRDefault="004C761C" w:rsidP="004E66A6">
      <w:pPr>
        <w:spacing w:after="240"/>
        <w:rPr>
          <w:rFonts w:eastAsia="Times New Roman" w:cs="Times New Roman"/>
          <w:kern w:val="0"/>
          <w:szCs w:val="24"/>
          <w14:ligatures w14:val="none"/>
        </w:rPr>
      </w:pPr>
    </w:p>
    <w:p w14:paraId="316D93CE" w14:textId="77777777" w:rsidR="004C761C" w:rsidRDefault="004C761C" w:rsidP="004E66A6">
      <w:pPr>
        <w:spacing w:after="240"/>
        <w:rPr>
          <w:rFonts w:eastAsia="Times New Roman" w:cs="Times New Roman"/>
          <w:kern w:val="0"/>
          <w:szCs w:val="24"/>
          <w14:ligatures w14:val="none"/>
        </w:rPr>
      </w:pPr>
    </w:p>
    <w:p w14:paraId="59D696C9" w14:textId="77777777" w:rsidR="004C761C" w:rsidRDefault="004C761C" w:rsidP="004E66A6">
      <w:pPr>
        <w:spacing w:after="240"/>
        <w:rPr>
          <w:rFonts w:eastAsia="Times New Roman" w:cs="Times New Roman"/>
          <w:kern w:val="0"/>
          <w:szCs w:val="24"/>
          <w14:ligatures w14:val="none"/>
        </w:rPr>
      </w:pPr>
    </w:p>
    <w:p w14:paraId="3FDA71F4" w14:textId="77777777" w:rsidR="00D8359D" w:rsidRDefault="00D8359D" w:rsidP="004E66A6">
      <w:pPr>
        <w:spacing w:after="240"/>
        <w:rPr>
          <w:rFonts w:eastAsia="Times New Roman" w:cs="Times New Roman"/>
          <w:kern w:val="0"/>
          <w:szCs w:val="24"/>
          <w14:ligatures w14:val="none"/>
        </w:rPr>
      </w:pPr>
    </w:p>
    <w:p w14:paraId="14D06DA3" w14:textId="77777777" w:rsidR="00825590" w:rsidRDefault="00825590" w:rsidP="004E66A6">
      <w:pPr>
        <w:spacing w:after="240"/>
        <w:rPr>
          <w:rFonts w:eastAsia="Times New Roman" w:cs="Times New Roman"/>
          <w:kern w:val="0"/>
          <w:szCs w:val="24"/>
          <w14:ligatures w14:val="none"/>
        </w:rPr>
      </w:pPr>
    </w:p>
    <w:p w14:paraId="26954542" w14:textId="77777777" w:rsidR="00825590" w:rsidRDefault="00825590" w:rsidP="004E66A6">
      <w:pPr>
        <w:spacing w:after="240"/>
        <w:rPr>
          <w:rFonts w:eastAsia="Times New Roman" w:cs="Times New Roman"/>
          <w:kern w:val="0"/>
          <w:szCs w:val="24"/>
          <w14:ligatures w14:val="none"/>
        </w:rPr>
      </w:pPr>
    </w:p>
    <w:p w14:paraId="2B26B88A" w14:textId="77777777" w:rsidR="00825590" w:rsidRDefault="00825590" w:rsidP="004E66A6">
      <w:pPr>
        <w:spacing w:after="240"/>
        <w:rPr>
          <w:rFonts w:eastAsia="Times New Roman" w:cs="Times New Roman"/>
          <w:kern w:val="0"/>
          <w:szCs w:val="24"/>
          <w14:ligatures w14:val="none"/>
        </w:rPr>
      </w:pPr>
    </w:p>
    <w:p w14:paraId="33649CFA" w14:textId="77777777" w:rsidR="00825590" w:rsidRDefault="00825590" w:rsidP="004E66A6">
      <w:pPr>
        <w:spacing w:after="240"/>
        <w:rPr>
          <w:rFonts w:eastAsia="Times New Roman" w:cs="Times New Roman"/>
          <w:kern w:val="0"/>
          <w:szCs w:val="24"/>
          <w14:ligatures w14:val="none"/>
        </w:rPr>
      </w:pPr>
    </w:p>
    <w:p w14:paraId="19123993" w14:textId="77777777" w:rsidR="00CC7746" w:rsidRDefault="00CC7746" w:rsidP="004E66A6">
      <w:pPr>
        <w:spacing w:after="240"/>
        <w:rPr>
          <w:rFonts w:eastAsia="Times New Roman" w:cs="Times New Roman"/>
          <w:kern w:val="0"/>
          <w:szCs w:val="24"/>
          <w14:ligatures w14:val="none"/>
        </w:rPr>
      </w:pPr>
    </w:p>
    <w:p w14:paraId="5ADC6B16" w14:textId="790F3BD5" w:rsidR="005B734E" w:rsidRDefault="00497223" w:rsidP="004E66A6">
      <w:pPr>
        <w:spacing w:after="240"/>
        <w:rPr>
          <w:rFonts w:eastAsia="Times New Roman" w:cs="Times New Roman"/>
          <w:b/>
          <w:bCs/>
          <w:kern w:val="0"/>
          <w:szCs w:val="24"/>
          <w14:ligatures w14:val="none"/>
        </w:rPr>
      </w:pPr>
      <w:r w:rsidRPr="00E23678">
        <w:rPr>
          <w:rFonts w:eastAsia="Times New Roman" w:cs="Times New Roman"/>
          <w:b/>
          <w:bCs/>
          <w:kern w:val="0"/>
          <w:szCs w:val="24"/>
          <w14:ligatures w14:val="none"/>
        </w:rPr>
        <w:t>References</w:t>
      </w:r>
    </w:p>
    <w:p w14:paraId="11BDDB42" w14:textId="3D6476E4" w:rsidR="005B734E" w:rsidRPr="005B734E" w:rsidRDefault="005B734E" w:rsidP="005B734E">
      <w:pPr>
        <w:spacing w:after="240"/>
        <w:jc w:val="left"/>
        <w:rPr>
          <w:rFonts w:eastAsia="Times New Roman" w:cs="Times New Roman"/>
          <w:kern w:val="0"/>
          <w:szCs w:val="24"/>
          <w14:ligatures w14:val="none"/>
        </w:rPr>
      </w:pPr>
      <w:commentRangeStart w:id="482"/>
      <w:r w:rsidRPr="005B734E">
        <w:rPr>
          <w:rFonts w:eastAsia="Times New Roman" w:cs="Times New Roman"/>
          <w:kern w:val="0"/>
          <w:szCs w:val="24"/>
          <w14:ligatures w14:val="none"/>
        </w:rPr>
        <w:t>1. Plomin T, Kim J. The Impact of a Blended Course about Rocketry on Student Knowledge, Self</w:t>
      </w:r>
      <w:r>
        <w:rPr>
          <w:rFonts w:eastAsia="Times New Roman" w:cs="Times New Roman"/>
          <w:kern w:val="0"/>
          <w:szCs w:val="24"/>
          <w14:ligatures w14:val="none"/>
        </w:rPr>
        <w:t>-</w:t>
      </w:r>
      <w:r w:rsidRPr="005B734E">
        <w:rPr>
          <w:rFonts w:eastAsia="Times New Roman" w:cs="Times New Roman"/>
          <w:kern w:val="0"/>
          <w:szCs w:val="24"/>
          <w14:ligatures w14:val="none"/>
        </w:rPr>
        <w:t>Efficacy, and Career Interest</w:t>
      </w:r>
    </w:p>
    <w:p w14:paraId="3B91226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2. Ackerman, P. L., &amp; Kanfer, R. (2009). Test length and cognitive fatigue: an empirical examination of effects on performance and test-taker reactions. Journal of Experimental Psychology: Applied, 15(2), 163.</w:t>
      </w:r>
    </w:p>
    <w:p w14:paraId="49E1C8CC"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3. Glaser, D. J., &amp; </w:t>
      </w:r>
      <w:proofErr w:type="spellStart"/>
      <w:r w:rsidRPr="005B734E">
        <w:rPr>
          <w:rFonts w:eastAsia="Times New Roman" w:cs="Times New Roman"/>
          <w:kern w:val="0"/>
          <w:szCs w:val="24"/>
          <w14:ligatures w14:val="none"/>
        </w:rPr>
        <w:t>Insler</w:t>
      </w:r>
      <w:proofErr w:type="spellEnd"/>
      <w:r w:rsidRPr="005B734E">
        <w:rPr>
          <w:rFonts w:eastAsia="Times New Roman" w:cs="Times New Roman"/>
          <w:kern w:val="0"/>
          <w:szCs w:val="24"/>
          <w14:ligatures w14:val="none"/>
        </w:rPr>
        <w:t>, M. A. (2022). The deleterious effects of fatigue on final exam performance. Economics of Education Review, 90, 102305.</w:t>
      </w:r>
    </w:p>
    <w:p w14:paraId="75E10BD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4. Ackerman, P. L., Kanfer, R., Shapiro</w:t>
      </w:r>
      <w:commentRangeEnd w:id="482"/>
      <w:r w:rsidR="00EB3EA5">
        <w:rPr>
          <w:rStyle w:val="CommentReference"/>
        </w:rPr>
        <w:commentReference w:id="482"/>
      </w:r>
      <w:r w:rsidRPr="005B734E">
        <w:rPr>
          <w:rFonts w:eastAsia="Times New Roman" w:cs="Times New Roman"/>
          <w:kern w:val="0"/>
          <w:szCs w:val="24"/>
          <w14:ligatures w14:val="none"/>
        </w:rPr>
        <w:t>, S. W., Newton, S., &amp; Beier, M. E. (2010). Cognitive fatigue during testing: An examination of trait, time-on-task, and strategy influences. Human performance, 23(5), 381-402.</w:t>
      </w:r>
    </w:p>
    <w:p w14:paraId="5590B0E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5. Humphries, B., &amp; Clark, D. (2021). An examination of student preference for traditional didactic or chunking teaching strategies in an online learning environment. Research in Learning Technology, 29.</w:t>
      </w:r>
    </w:p>
    <w:p w14:paraId="2ADFF1A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6. University of Massachusetts Amherst. (n.d.). How do I chunk content to increase learning? [University of Massachusetts Amherst Center for Teaching and Learning]. Retrieved from https://www.umass.edu/ctl/resources/how-do-i/how-do-i-chunk-content-increase-learning</w:t>
      </w:r>
    </w:p>
    <w:p w14:paraId="6C45613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7. Faith, T. (2023). Assessing Selected Teaching Techniques and Their Impact on Student Success in the Classroom. Teaching and Learning Excellence through Scholarship, 3(1).</w:t>
      </w:r>
    </w:p>
    <w:p w14:paraId="3CAE5504"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8. Cecilio-Fernandes D, </w:t>
      </w:r>
      <w:proofErr w:type="spellStart"/>
      <w:r w:rsidRPr="005B734E">
        <w:rPr>
          <w:rFonts w:eastAsia="Times New Roman" w:cs="Times New Roman"/>
          <w:kern w:val="0"/>
          <w:szCs w:val="24"/>
          <w14:ligatures w14:val="none"/>
        </w:rPr>
        <w:t>Nagtegaal</w:t>
      </w:r>
      <w:proofErr w:type="spellEnd"/>
      <w:r w:rsidRPr="005B734E">
        <w:rPr>
          <w:rFonts w:eastAsia="Times New Roman" w:cs="Times New Roman"/>
          <w:kern w:val="0"/>
          <w:szCs w:val="24"/>
          <w14:ligatures w14:val="none"/>
        </w:rPr>
        <w:t xml:space="preserve"> M, Noordzij G, Tio RA. Cumulative assessment: Does it improve students’ knowledge acquisition and retention? Sci Med. 2018;28(4):ID31880. DOI: 10.15448/1980-6108.2018.4.31880</w:t>
      </w:r>
    </w:p>
    <w:p w14:paraId="0700478F" w14:textId="77777777" w:rsidR="005B734E" w:rsidRPr="005B734E" w:rsidRDefault="005B734E" w:rsidP="005B734E">
      <w:pPr>
        <w:spacing w:after="240"/>
        <w:jc w:val="left"/>
        <w:rPr>
          <w:rFonts w:eastAsia="Times New Roman" w:cs="Times New Roman"/>
          <w:kern w:val="0"/>
          <w:szCs w:val="24"/>
          <w:lang w:val="es-ES"/>
          <w14:ligatures w14:val="none"/>
        </w:rPr>
      </w:pPr>
      <w:r w:rsidRPr="005B734E">
        <w:rPr>
          <w:rFonts w:eastAsia="Times New Roman" w:cs="Times New Roman"/>
          <w:kern w:val="0"/>
          <w:szCs w:val="24"/>
          <w14:ligatures w14:val="none"/>
        </w:rPr>
        <w:lastRenderedPageBreak/>
        <w:t xml:space="preserve">9. </w:t>
      </w:r>
      <w:proofErr w:type="spellStart"/>
      <w:r w:rsidRPr="005B734E">
        <w:rPr>
          <w:rFonts w:eastAsia="Times New Roman" w:cs="Times New Roman"/>
          <w:kern w:val="0"/>
          <w:szCs w:val="24"/>
          <w14:ligatures w14:val="none"/>
        </w:rPr>
        <w:t>Kerdijk</w:t>
      </w:r>
      <w:proofErr w:type="spellEnd"/>
      <w:r w:rsidRPr="005B734E">
        <w:rPr>
          <w:rFonts w:eastAsia="Times New Roman" w:cs="Times New Roman"/>
          <w:kern w:val="0"/>
          <w:szCs w:val="24"/>
          <w14:ligatures w14:val="none"/>
        </w:rPr>
        <w:t xml:space="preserve">, W., Cohen‐Schotanus, J., Mulder, B. F., </w:t>
      </w:r>
      <w:proofErr w:type="spellStart"/>
      <w:r w:rsidRPr="005B734E">
        <w:rPr>
          <w:rFonts w:eastAsia="Times New Roman" w:cs="Times New Roman"/>
          <w:kern w:val="0"/>
          <w:szCs w:val="24"/>
          <w14:ligatures w14:val="none"/>
        </w:rPr>
        <w:t>Muntinghe</w:t>
      </w:r>
      <w:proofErr w:type="spellEnd"/>
      <w:r w:rsidRPr="005B734E">
        <w:rPr>
          <w:rFonts w:eastAsia="Times New Roman" w:cs="Times New Roman"/>
          <w:kern w:val="0"/>
          <w:szCs w:val="24"/>
          <w14:ligatures w14:val="none"/>
        </w:rPr>
        <w:t xml:space="preserve">, F. L., &amp; Tio, R. A. (2015). Cumulative versus end‐of‐course assessment: effects on self‐study time and test performance. </w:t>
      </w:r>
      <w:r w:rsidRPr="005B734E">
        <w:rPr>
          <w:rFonts w:eastAsia="Times New Roman" w:cs="Times New Roman"/>
          <w:kern w:val="0"/>
          <w:szCs w:val="24"/>
          <w:lang w:val="es-ES"/>
          <w14:ligatures w14:val="none"/>
        </w:rPr>
        <w:t xml:space="preserve">Medical </w:t>
      </w:r>
      <w:proofErr w:type="spellStart"/>
      <w:r w:rsidRPr="005B734E">
        <w:rPr>
          <w:rFonts w:eastAsia="Times New Roman" w:cs="Times New Roman"/>
          <w:kern w:val="0"/>
          <w:szCs w:val="24"/>
          <w:lang w:val="es-ES"/>
          <w14:ligatures w14:val="none"/>
        </w:rPr>
        <w:t>education</w:t>
      </w:r>
      <w:proofErr w:type="spellEnd"/>
      <w:r w:rsidRPr="005B734E">
        <w:rPr>
          <w:rFonts w:eastAsia="Times New Roman" w:cs="Times New Roman"/>
          <w:kern w:val="0"/>
          <w:szCs w:val="24"/>
          <w:lang w:val="es-ES"/>
          <w14:ligatures w14:val="none"/>
        </w:rPr>
        <w:t>, 49(7), 709-716.</w:t>
      </w:r>
    </w:p>
    <w:p w14:paraId="30C5E8E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lang w:val="es-ES"/>
          <w14:ligatures w14:val="none"/>
        </w:rPr>
        <w:t xml:space="preserve">10. </w:t>
      </w:r>
      <w:proofErr w:type="spellStart"/>
      <w:r w:rsidRPr="005B734E">
        <w:rPr>
          <w:rFonts w:eastAsia="Times New Roman" w:cs="Times New Roman"/>
          <w:kern w:val="0"/>
          <w:szCs w:val="24"/>
          <w:lang w:val="es-ES"/>
          <w14:ligatures w14:val="none"/>
        </w:rPr>
        <w:t>Domenech</w:t>
      </w:r>
      <w:proofErr w:type="spellEnd"/>
      <w:r w:rsidRPr="005B734E">
        <w:rPr>
          <w:rFonts w:eastAsia="Times New Roman" w:cs="Times New Roman"/>
          <w:kern w:val="0"/>
          <w:szCs w:val="24"/>
          <w:lang w:val="es-ES"/>
          <w14:ligatures w14:val="none"/>
        </w:rPr>
        <w:t xml:space="preserve">, J., </w:t>
      </w:r>
      <w:proofErr w:type="spellStart"/>
      <w:r w:rsidRPr="005B734E">
        <w:rPr>
          <w:rFonts w:eastAsia="Times New Roman" w:cs="Times New Roman"/>
          <w:kern w:val="0"/>
          <w:szCs w:val="24"/>
          <w:lang w:val="es-ES"/>
          <w14:ligatures w14:val="none"/>
        </w:rPr>
        <w:t>Blazquez</w:t>
      </w:r>
      <w:proofErr w:type="spellEnd"/>
      <w:r w:rsidRPr="005B734E">
        <w:rPr>
          <w:rFonts w:eastAsia="Times New Roman" w:cs="Times New Roman"/>
          <w:kern w:val="0"/>
          <w:szCs w:val="24"/>
          <w:lang w:val="es-ES"/>
          <w14:ligatures w14:val="none"/>
        </w:rPr>
        <w:t xml:space="preserve">, D., De la Poza, E., &amp; </w:t>
      </w:r>
      <w:proofErr w:type="spellStart"/>
      <w:r w:rsidRPr="005B734E">
        <w:rPr>
          <w:rFonts w:eastAsia="Times New Roman" w:cs="Times New Roman"/>
          <w:kern w:val="0"/>
          <w:szCs w:val="24"/>
          <w:lang w:val="es-ES"/>
          <w14:ligatures w14:val="none"/>
        </w:rPr>
        <w:t>Mun͂oz-Miquel</w:t>
      </w:r>
      <w:proofErr w:type="spellEnd"/>
      <w:r w:rsidRPr="005B734E">
        <w:rPr>
          <w:rFonts w:eastAsia="Times New Roman" w:cs="Times New Roman"/>
          <w:kern w:val="0"/>
          <w:szCs w:val="24"/>
          <w:lang w:val="es-ES"/>
          <w14:ligatures w14:val="none"/>
        </w:rPr>
        <w:t xml:space="preserve">, A. (2015). </w:t>
      </w:r>
      <w:r w:rsidRPr="005B734E">
        <w:rPr>
          <w:rFonts w:eastAsia="Times New Roman" w:cs="Times New Roman"/>
          <w:kern w:val="0"/>
          <w:szCs w:val="24"/>
          <w14:ligatures w14:val="none"/>
        </w:rPr>
        <w:t>Exploring the impact of cumulative testing on academic performance of undergraduate students in Spain. Educational Assessment, Evaluation and Accountability, 27, 153-169.</w:t>
      </w:r>
    </w:p>
    <w:p w14:paraId="3384C959"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11. Tio, R. A., Stegmann, M. E., Koerts, J., van </w:t>
      </w:r>
      <w:proofErr w:type="spellStart"/>
      <w:r w:rsidRPr="005B734E">
        <w:rPr>
          <w:rFonts w:eastAsia="Times New Roman" w:cs="Times New Roman"/>
          <w:kern w:val="0"/>
          <w:szCs w:val="24"/>
          <w14:ligatures w14:val="none"/>
        </w:rPr>
        <w:t>Os</w:t>
      </w:r>
      <w:proofErr w:type="spellEnd"/>
      <w:r w:rsidRPr="005B734E">
        <w:rPr>
          <w:rFonts w:eastAsia="Times New Roman" w:cs="Times New Roman"/>
          <w:kern w:val="0"/>
          <w:szCs w:val="24"/>
          <w14:ligatures w14:val="none"/>
        </w:rPr>
        <w:t>, T. W., &amp; Cohen-Schotanus, J. (2016). Weak self-directed learning skills hamper performance in cumulative assessment. Medical Teacher, 38(4), 421-423.</w:t>
      </w:r>
    </w:p>
    <w:p w14:paraId="3FB08D5B" w14:textId="082D3699"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12. Ghosh, S., Brooks, B., </w:t>
      </w:r>
      <w:proofErr w:type="spellStart"/>
      <w:r w:rsidRPr="005B734E">
        <w:rPr>
          <w:rFonts w:eastAsia="Times New Roman" w:cs="Times New Roman"/>
          <w:kern w:val="0"/>
          <w:szCs w:val="24"/>
          <w14:ligatures w14:val="none"/>
        </w:rPr>
        <w:t>Ranmuthugala</w:t>
      </w:r>
      <w:proofErr w:type="spellEnd"/>
      <w:r w:rsidRPr="005B734E">
        <w:rPr>
          <w:rFonts w:eastAsia="Times New Roman" w:cs="Times New Roman"/>
          <w:kern w:val="0"/>
          <w:szCs w:val="24"/>
          <w14:ligatures w14:val="none"/>
        </w:rPr>
        <w:t>, D., &amp; Bowles, M. (2020). Authentic versus traditional assessment: an empirical study investigating the difference in seafarer students' academic achievement. The Journal of Navigation, 73(4), 797-812.</w:t>
      </w:r>
    </w:p>
    <w:p w14:paraId="303946EF"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13. Fawns, T., &amp; O’Shea, C. (2018, May). Distributed learning and isolated testing: tensions in traditional assessment practices. In Proceedings of the 2018 Networked Learning Conference (pp. 132-139).</w:t>
      </w:r>
    </w:p>
    <w:p w14:paraId="2062FED1"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14. den Boer, A. W., </w:t>
      </w:r>
      <w:proofErr w:type="spellStart"/>
      <w:r w:rsidRPr="005B734E">
        <w:rPr>
          <w:rFonts w:eastAsia="Times New Roman" w:cs="Times New Roman"/>
          <w:kern w:val="0"/>
          <w:szCs w:val="24"/>
          <w14:ligatures w14:val="none"/>
        </w:rPr>
        <w:t>Verkoeijen</w:t>
      </w:r>
      <w:proofErr w:type="spellEnd"/>
      <w:r w:rsidRPr="005B734E">
        <w:rPr>
          <w:rFonts w:eastAsia="Times New Roman" w:cs="Times New Roman"/>
          <w:kern w:val="0"/>
          <w:szCs w:val="24"/>
          <w14:ligatures w14:val="none"/>
        </w:rPr>
        <w:t>, P. P., &amp; Heijltjes, A. E. (2021). Comparing formative and summative cumulative assessment: Two field experiments in an applied university engineering course. Psychology Learning &amp; Teaching, 20(1), 128-143.</w:t>
      </w:r>
    </w:p>
    <w:p w14:paraId="10D6500D"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15. Georgiou, K., &amp; Nikolaou, I. (2020). Are applicants in favor of traditional or gamified assessment methods? Exploring applicant reactions towards a gamified selection method. Computers in Human Behavior, 109, 106356.</w:t>
      </w:r>
    </w:p>
    <w:p w14:paraId="08C9B813"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16. Sletten, S. R. (2021). Rethinking assessment: Replacing traditional exams with paper reviews. Journal of Microbiology &amp; Biology Education, 22(2), 10-1128.</w:t>
      </w:r>
    </w:p>
    <w:p w14:paraId="7AE85BCE"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17. Singh, K., Bharatha, A., Sa, B., Adams, O. P., &amp; Majumder, M. A. A. (2019). Teaching anatomy using an active and engaging learning strategy. BMC medical education, 19, 1-8.</w:t>
      </w:r>
    </w:p>
    <w:p w14:paraId="3F16EC64"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18. Holmes, N. (2018). Engaging with assessment: Increasing student engagement through continuous assessment. Active Learning in Higher Education, 19(1), 23-34.</w:t>
      </w:r>
    </w:p>
    <w:p w14:paraId="6D778A3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19. Andrews, M., Brown, R., &amp; Mesher, L. (2018). Engaging students with assessment and feedback: improving assessment for learning with students as partners. Practitioner Research in Higher Education, 11(1), 32-46.</w:t>
      </w:r>
    </w:p>
    <w:p w14:paraId="1DFE9B0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20. Jayasinghe, U., Dharmaratne, A., &amp; </w:t>
      </w:r>
      <w:proofErr w:type="spellStart"/>
      <w:r w:rsidRPr="005B734E">
        <w:rPr>
          <w:rFonts w:eastAsia="Times New Roman" w:cs="Times New Roman"/>
          <w:kern w:val="0"/>
          <w:szCs w:val="24"/>
          <w14:ligatures w14:val="none"/>
        </w:rPr>
        <w:t>Atukorale</w:t>
      </w:r>
      <w:proofErr w:type="spellEnd"/>
      <w:r w:rsidRPr="005B734E">
        <w:rPr>
          <w:rFonts w:eastAsia="Times New Roman" w:cs="Times New Roman"/>
          <w:kern w:val="0"/>
          <w:szCs w:val="24"/>
          <w14:ligatures w14:val="none"/>
        </w:rPr>
        <w:t>, A. (2015, February). Students' performance evaluation in online education system Vs traditional education system. In Proceedings of 2015 12th International Conference on Remote Engineering and Virtual Instrumentation (REV) (pp. 131-135). IEEE.</w:t>
      </w:r>
    </w:p>
    <w:p w14:paraId="4B8D373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 xml:space="preserve">21. </w:t>
      </w:r>
      <w:proofErr w:type="spellStart"/>
      <w:r w:rsidRPr="005B734E">
        <w:rPr>
          <w:rFonts w:eastAsia="Times New Roman" w:cs="Times New Roman"/>
          <w:kern w:val="0"/>
          <w:szCs w:val="24"/>
          <w14:ligatures w14:val="none"/>
        </w:rPr>
        <w:t>Cirit</w:t>
      </w:r>
      <w:proofErr w:type="spellEnd"/>
      <w:r w:rsidRPr="005B734E">
        <w:rPr>
          <w:rFonts w:eastAsia="Times New Roman" w:cs="Times New Roman"/>
          <w:kern w:val="0"/>
          <w:szCs w:val="24"/>
          <w14:ligatures w14:val="none"/>
        </w:rPr>
        <w:t>, N. C. (2015). Assessing ELT Pre-Service Teachers via Web 2.0 Tools: Perceptions toward Traditional, Online and Alternative Assessment. Turkish Online Journal of Educational Technology-TOJET, 14(3), 9-19.</w:t>
      </w:r>
    </w:p>
    <w:p w14:paraId="038C78F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22. McKevitt, C. T. (2016). Engaging students with self-assessment and tutor feedback to improve performance and support assessment capacity. Journal of University Teaching &amp; Learning Practice, 13(1), 2.</w:t>
      </w:r>
    </w:p>
    <w:p w14:paraId="3F08C3B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23. Huisman, B., Saab, N., Van Driel, J., &amp; Van Den Broek. (2018). Peer feedback on academic writing: undergraduate students’ peer feedback role, peer feedback perceptions and essay performance. Assessment &amp; Evaluation in Higher Education, 43(6), 955-968.</w:t>
      </w:r>
    </w:p>
    <w:p w14:paraId="69D338AB" w14:textId="4E4826BB" w:rsidR="00A1703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24. Vyas, D., Halilovic, J., Kim, M. K., </w:t>
      </w:r>
      <w:proofErr w:type="spellStart"/>
      <w:r w:rsidRPr="005B734E">
        <w:rPr>
          <w:rFonts w:eastAsia="Times New Roman" w:cs="Times New Roman"/>
          <w:kern w:val="0"/>
          <w:szCs w:val="24"/>
          <w14:ligatures w14:val="none"/>
        </w:rPr>
        <w:t>Ravnan</w:t>
      </w:r>
      <w:proofErr w:type="spellEnd"/>
      <w:r w:rsidRPr="005B734E">
        <w:rPr>
          <w:rFonts w:eastAsia="Times New Roman" w:cs="Times New Roman"/>
          <w:kern w:val="0"/>
          <w:szCs w:val="24"/>
          <w14:ligatures w14:val="none"/>
        </w:rPr>
        <w:t>, M. C., Rogan, E. L., &amp; Galal, S. M. (2015). Use of cumulative assessments in US schools and colleges of pharmacy. Pharmacy, 3(2), 27-38.</w:t>
      </w:r>
    </w:p>
    <w:p w14:paraId="02EE6054" w14:textId="77777777" w:rsidR="005B734E" w:rsidRPr="005B734E" w:rsidRDefault="005B734E" w:rsidP="005B734E">
      <w:pPr>
        <w:spacing w:after="240"/>
        <w:rPr>
          <w:rFonts w:eastAsia="Times New Roman" w:cs="Times New Roman"/>
          <w:kern w:val="0"/>
          <w:szCs w:val="24"/>
          <w14:ligatures w14:val="none"/>
        </w:rPr>
      </w:pPr>
      <w:r w:rsidRPr="00982F5F">
        <w:rPr>
          <w:rFonts w:eastAsia="Times New Roman" w:cs="Times New Roman"/>
          <w:kern w:val="0"/>
          <w:szCs w:val="24"/>
          <w14:ligatures w14:val="none"/>
        </w:rPr>
        <w:t xml:space="preserve">25. </w:t>
      </w:r>
      <w:proofErr w:type="spellStart"/>
      <w:r w:rsidRPr="00982F5F">
        <w:rPr>
          <w:rFonts w:eastAsia="Times New Roman" w:cs="Times New Roman"/>
          <w:kern w:val="0"/>
          <w:szCs w:val="24"/>
          <w14:ligatures w14:val="none"/>
        </w:rPr>
        <w:t>Muniasamy</w:t>
      </w:r>
      <w:proofErr w:type="spellEnd"/>
      <w:r w:rsidRPr="00982F5F">
        <w:rPr>
          <w:rFonts w:eastAsia="Times New Roman" w:cs="Times New Roman"/>
          <w:kern w:val="0"/>
          <w:szCs w:val="24"/>
          <w14:ligatures w14:val="none"/>
        </w:rPr>
        <w:t xml:space="preserve">, V., </w:t>
      </w:r>
      <w:proofErr w:type="spellStart"/>
      <w:r w:rsidRPr="00982F5F">
        <w:rPr>
          <w:rFonts w:eastAsia="Times New Roman" w:cs="Times New Roman"/>
          <w:kern w:val="0"/>
          <w:szCs w:val="24"/>
          <w14:ligatures w14:val="none"/>
        </w:rPr>
        <w:t>Ejalani</w:t>
      </w:r>
      <w:proofErr w:type="spellEnd"/>
      <w:r w:rsidRPr="00982F5F">
        <w:rPr>
          <w:rFonts w:eastAsia="Times New Roman" w:cs="Times New Roman"/>
          <w:kern w:val="0"/>
          <w:szCs w:val="24"/>
          <w14:ligatures w14:val="none"/>
        </w:rPr>
        <w:t xml:space="preserve">, I. M., &amp; </w:t>
      </w:r>
      <w:proofErr w:type="spellStart"/>
      <w:r w:rsidRPr="00982F5F">
        <w:rPr>
          <w:rFonts w:eastAsia="Times New Roman" w:cs="Times New Roman"/>
          <w:kern w:val="0"/>
          <w:szCs w:val="24"/>
          <w14:ligatures w14:val="none"/>
        </w:rPr>
        <w:t>Anandhavalli</w:t>
      </w:r>
      <w:proofErr w:type="spellEnd"/>
      <w:r w:rsidRPr="00982F5F">
        <w:rPr>
          <w:rFonts w:eastAsia="Times New Roman" w:cs="Times New Roman"/>
          <w:kern w:val="0"/>
          <w:szCs w:val="24"/>
          <w14:ligatures w14:val="none"/>
        </w:rPr>
        <w:t xml:space="preserve">, M. (2015). </w:t>
      </w:r>
      <w:r w:rsidRPr="005B734E">
        <w:rPr>
          <w:rFonts w:eastAsia="Times New Roman" w:cs="Times New Roman"/>
          <w:kern w:val="0"/>
          <w:szCs w:val="24"/>
          <w14:ligatures w14:val="none"/>
        </w:rPr>
        <w:t xml:space="preserve">Predicting the Students Learning Outcome Based on Comparing the Assessment Methods in Diploma E-Commerce Course, Community College, King Khalid University, </w:t>
      </w:r>
      <w:proofErr w:type="spellStart"/>
      <w:r w:rsidRPr="005B734E">
        <w:rPr>
          <w:rFonts w:eastAsia="Times New Roman" w:cs="Times New Roman"/>
          <w:kern w:val="0"/>
          <w:szCs w:val="24"/>
          <w14:ligatures w14:val="none"/>
        </w:rPr>
        <w:t>Ksa</w:t>
      </w:r>
      <w:proofErr w:type="spellEnd"/>
      <w:r w:rsidRPr="005B734E">
        <w:rPr>
          <w:rFonts w:eastAsia="Times New Roman" w:cs="Times New Roman"/>
          <w:kern w:val="0"/>
          <w:szCs w:val="24"/>
          <w14:ligatures w14:val="none"/>
        </w:rPr>
        <w:t>. Assessment, 7(7.18), 1-595.</w:t>
      </w:r>
    </w:p>
    <w:p w14:paraId="0DF2265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26. Kozlov, V., </w:t>
      </w:r>
      <w:proofErr w:type="spellStart"/>
      <w:r w:rsidRPr="005B734E">
        <w:rPr>
          <w:rFonts w:eastAsia="Times New Roman" w:cs="Times New Roman"/>
          <w:kern w:val="0"/>
          <w:szCs w:val="24"/>
          <w14:ligatures w14:val="none"/>
        </w:rPr>
        <w:t>Alontseva</w:t>
      </w:r>
      <w:proofErr w:type="spellEnd"/>
      <w:r w:rsidRPr="005B734E">
        <w:rPr>
          <w:rFonts w:eastAsia="Times New Roman" w:cs="Times New Roman"/>
          <w:kern w:val="0"/>
          <w:szCs w:val="24"/>
          <w14:ligatures w14:val="none"/>
        </w:rPr>
        <w:t>, E., &amp; Guryanov, A. (2019, May). INFORMATION AND EDUCATIONAL ENVIRONMENT FOR MONITORING AND FORMING A CUMULATIVE ASSESSMENT OF A STUDENT’S ACADEMIC WORK IN A SEMESTER. In SOCIETY. INTEGRATION. EDUCATION. Proceedings of the International Scientific Conference (Vol. 5, pp. 383-392)</w:t>
      </w:r>
    </w:p>
    <w:p w14:paraId="1DB4ED4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27. Sievertsen, H. H., Gino, F., &amp; Piovesan, M. (2016). Cognitive fatigue influences students’ performance on standardized tests. Proceedings of the National Academy of Sciences, 113(10), 2621-2624.</w:t>
      </w:r>
    </w:p>
    <w:p w14:paraId="40FFDDA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28. </w:t>
      </w:r>
      <w:proofErr w:type="spellStart"/>
      <w:r w:rsidRPr="005B734E">
        <w:rPr>
          <w:rFonts w:eastAsia="Times New Roman" w:cs="Times New Roman"/>
          <w:kern w:val="0"/>
          <w:szCs w:val="24"/>
          <w14:ligatures w14:val="none"/>
        </w:rPr>
        <w:t>Rashtchi</w:t>
      </w:r>
      <w:proofErr w:type="spellEnd"/>
      <w:r w:rsidRPr="005B734E">
        <w:rPr>
          <w:rFonts w:eastAsia="Times New Roman" w:cs="Times New Roman"/>
          <w:kern w:val="0"/>
          <w:szCs w:val="24"/>
          <w14:ligatures w14:val="none"/>
        </w:rPr>
        <w:t xml:space="preserve">, M., Abbaszadeh, M., &amp; </w:t>
      </w:r>
      <w:proofErr w:type="spellStart"/>
      <w:r w:rsidRPr="005B734E">
        <w:rPr>
          <w:rFonts w:eastAsia="Times New Roman" w:cs="Times New Roman"/>
          <w:kern w:val="0"/>
          <w:szCs w:val="24"/>
          <w14:ligatures w14:val="none"/>
        </w:rPr>
        <w:t>Tabarraee</w:t>
      </w:r>
      <w:proofErr w:type="spellEnd"/>
      <w:r w:rsidRPr="005B734E">
        <w:rPr>
          <w:rFonts w:eastAsia="Times New Roman" w:cs="Times New Roman"/>
          <w:kern w:val="0"/>
          <w:szCs w:val="24"/>
          <w14:ligatures w14:val="none"/>
        </w:rPr>
        <w:t xml:space="preserve">, N. (2015). Reading Comprehension Testing Techniques and Cognitive Fatigue: A Study on Construct Irrelevant Factors. Br. J. Educ. Soc. </w:t>
      </w:r>
      <w:proofErr w:type="spellStart"/>
      <w:r w:rsidRPr="005B734E">
        <w:rPr>
          <w:rFonts w:eastAsia="Times New Roman" w:cs="Times New Roman"/>
          <w:kern w:val="0"/>
          <w:szCs w:val="24"/>
          <w14:ligatures w14:val="none"/>
        </w:rPr>
        <w:t>Behav</w:t>
      </w:r>
      <w:proofErr w:type="spellEnd"/>
      <w:r w:rsidRPr="005B734E">
        <w:rPr>
          <w:rFonts w:eastAsia="Times New Roman" w:cs="Times New Roman"/>
          <w:kern w:val="0"/>
          <w:szCs w:val="24"/>
          <w14:ligatures w14:val="none"/>
        </w:rPr>
        <w:t>. Sci, 6, 196-209.</w:t>
      </w:r>
    </w:p>
    <w:p w14:paraId="32E79BEC"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29.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Bartolomei, M.,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(2017). Cognitive fatigue: A time-based resource-sharing account. Cortex, 89, 71-84.</w:t>
      </w:r>
    </w:p>
    <w:p w14:paraId="7A558C6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30.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w:t>
      </w:r>
      <w:proofErr w:type="spellStart"/>
      <w:r w:rsidRPr="005B734E">
        <w:rPr>
          <w:rFonts w:eastAsia="Times New Roman" w:cs="Times New Roman"/>
          <w:kern w:val="0"/>
          <w:szCs w:val="24"/>
          <w14:ligatures w14:val="none"/>
        </w:rPr>
        <w:t>Destrebecqz</w:t>
      </w:r>
      <w:proofErr w:type="spellEnd"/>
      <w:r w:rsidRPr="005B734E">
        <w:rPr>
          <w:rFonts w:eastAsia="Times New Roman" w:cs="Times New Roman"/>
          <w:kern w:val="0"/>
          <w:szCs w:val="24"/>
          <w14:ligatures w14:val="none"/>
        </w:rPr>
        <w:t xml:space="preserve">, A.,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(2016). Cognitive fatigue facilitates procedural sequence learning. Frontiers in human neuroscience, 10, 86.</w:t>
      </w:r>
    </w:p>
    <w:p w14:paraId="3EF8BCF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31. Smith, A. P. (2018). Cognitive fatigue and the well-being and academic attainment of university students. Journal of Education, Society and Behavioral Science.</w:t>
      </w:r>
    </w:p>
    <w:p w14:paraId="677700C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32. Beck, D. (2023). Virtual school students and state testing: A story of fatigue, irrelevant thoughts and anxiety. Available at SSRN 4665005.</w:t>
      </w:r>
    </w:p>
    <w:p w14:paraId="2BA63827"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33. Sandry, J., Genova, H. M., </w:t>
      </w:r>
      <w:proofErr w:type="spellStart"/>
      <w:r w:rsidRPr="005B734E">
        <w:rPr>
          <w:rFonts w:eastAsia="Times New Roman" w:cs="Times New Roman"/>
          <w:kern w:val="0"/>
          <w:szCs w:val="24"/>
          <w14:ligatures w14:val="none"/>
        </w:rPr>
        <w:t>Dobryakova</w:t>
      </w:r>
      <w:proofErr w:type="spellEnd"/>
      <w:r w:rsidRPr="005B734E">
        <w:rPr>
          <w:rFonts w:eastAsia="Times New Roman" w:cs="Times New Roman"/>
          <w:kern w:val="0"/>
          <w:szCs w:val="24"/>
          <w14:ligatures w14:val="none"/>
        </w:rPr>
        <w:t>, E., DeLuca, J., &amp; Wylie, G. (2014). Subjective cognitive fatigue in multiple sclerosis depends on task length. Frontiers in neurology, 5, 214.</w:t>
      </w:r>
    </w:p>
    <w:p w14:paraId="22C4F6C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34. Wylie, G. R., Yao, B., Sandry, J., &amp; DeLuca, J. (2021). Cognitive Fatigue and Brain Activation: A Study of the Relationship Between Cognitive Fatigue and Response Bias. Frontiers in Psychology, 11, Article 579188.</w:t>
      </w:r>
    </w:p>
    <w:p w14:paraId="793B01A2"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35. Jensen, J. L., Berry, D. A., &amp; Kummer, T. A. (2013). Investigating the effects of exam length on performance and cognitive fatigue. </w:t>
      </w:r>
      <w:proofErr w:type="spellStart"/>
      <w:r w:rsidRPr="005B734E">
        <w:rPr>
          <w:rFonts w:eastAsia="Times New Roman" w:cs="Times New Roman"/>
          <w:kern w:val="0"/>
          <w:szCs w:val="24"/>
          <w14:ligatures w14:val="none"/>
        </w:rPr>
        <w:t>PloS</w:t>
      </w:r>
      <w:proofErr w:type="spellEnd"/>
      <w:r w:rsidRPr="005B734E">
        <w:rPr>
          <w:rFonts w:eastAsia="Times New Roman" w:cs="Times New Roman"/>
          <w:kern w:val="0"/>
          <w:szCs w:val="24"/>
          <w14:ligatures w14:val="none"/>
        </w:rPr>
        <w:t xml:space="preserve"> one, 8(8), e70270.</w:t>
      </w:r>
    </w:p>
    <w:p w14:paraId="67BA948B"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36. Rottinghaus, P. J., Larson, L. M., &amp; Borgen, F. H. (2003). The relation of self-efficacy and interests: A meta-analysis of 60 samples. Journal of Vocational behavior, 62(2), 221-236.</w:t>
      </w:r>
    </w:p>
    <w:p w14:paraId="7BE17986" w14:textId="77777777" w:rsidR="005B734E" w:rsidRPr="005B734E" w:rsidRDefault="005B734E" w:rsidP="005B734E">
      <w:pPr>
        <w:spacing w:after="240"/>
        <w:rPr>
          <w:rFonts w:eastAsia="Times New Roman" w:cs="Times New Roman"/>
          <w:kern w:val="0"/>
          <w:szCs w:val="24"/>
          <w:lang w:val="fr-FR"/>
          <w14:ligatures w14:val="none"/>
        </w:rPr>
      </w:pPr>
      <w:r w:rsidRPr="005B734E">
        <w:rPr>
          <w:rFonts w:eastAsia="Times New Roman" w:cs="Times New Roman"/>
          <w:kern w:val="0"/>
          <w:szCs w:val="24"/>
          <w14:ligatures w14:val="none"/>
        </w:rPr>
        <w:t xml:space="preserve">37. </w:t>
      </w:r>
      <w:proofErr w:type="spellStart"/>
      <w:r w:rsidRPr="005B734E">
        <w:rPr>
          <w:rFonts w:eastAsia="Times New Roman" w:cs="Times New Roman"/>
          <w:kern w:val="0"/>
          <w:szCs w:val="24"/>
          <w14:ligatures w14:val="none"/>
        </w:rPr>
        <w:t>Niemivirta</w:t>
      </w:r>
      <w:proofErr w:type="spellEnd"/>
      <w:r w:rsidRPr="005B734E">
        <w:rPr>
          <w:rFonts w:eastAsia="Times New Roman" w:cs="Times New Roman"/>
          <w:kern w:val="0"/>
          <w:szCs w:val="24"/>
          <w14:ligatures w14:val="none"/>
        </w:rPr>
        <w:t xml:space="preserve">, M., &amp; </w:t>
      </w:r>
      <w:proofErr w:type="spellStart"/>
      <w:r w:rsidRPr="005B734E">
        <w:rPr>
          <w:rFonts w:eastAsia="Times New Roman" w:cs="Times New Roman"/>
          <w:kern w:val="0"/>
          <w:szCs w:val="24"/>
          <w14:ligatures w14:val="none"/>
        </w:rPr>
        <w:t>Tapola</w:t>
      </w:r>
      <w:proofErr w:type="spellEnd"/>
      <w:r w:rsidRPr="005B734E">
        <w:rPr>
          <w:rFonts w:eastAsia="Times New Roman" w:cs="Times New Roman"/>
          <w:kern w:val="0"/>
          <w:szCs w:val="24"/>
          <w14:ligatures w14:val="none"/>
        </w:rPr>
        <w:t xml:space="preserve">, A. (2007). Self-efficacy, interest, and task performance: Within-task changes, mutual relationships, and predictive effects. </w:t>
      </w:r>
      <w:proofErr w:type="spellStart"/>
      <w:r w:rsidRPr="005B734E">
        <w:rPr>
          <w:rFonts w:eastAsia="Times New Roman" w:cs="Times New Roman"/>
          <w:kern w:val="0"/>
          <w:szCs w:val="24"/>
          <w:lang w:val="fr-FR"/>
          <w14:ligatures w14:val="none"/>
        </w:rPr>
        <w:t>Zeitschrift</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für</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Pädagogische</w:t>
      </w:r>
      <w:proofErr w:type="spellEnd"/>
      <w:r w:rsidRPr="005B734E">
        <w:rPr>
          <w:rFonts w:eastAsia="Times New Roman" w:cs="Times New Roman"/>
          <w:kern w:val="0"/>
          <w:szCs w:val="24"/>
          <w:lang w:val="fr-FR"/>
          <w14:ligatures w14:val="none"/>
        </w:rPr>
        <w:t xml:space="preserve"> Psychologie, 21(3/4), 241-250.</w:t>
      </w:r>
    </w:p>
    <w:p w14:paraId="14001280"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lang w:val="fr-FR"/>
          <w14:ligatures w14:val="none"/>
        </w:rPr>
        <w:t xml:space="preserve">38. Lee, W., Lee, M. J., &amp; </w:t>
      </w:r>
      <w:proofErr w:type="spellStart"/>
      <w:r w:rsidRPr="005B734E">
        <w:rPr>
          <w:rFonts w:eastAsia="Times New Roman" w:cs="Times New Roman"/>
          <w:kern w:val="0"/>
          <w:szCs w:val="24"/>
          <w:lang w:val="fr-FR"/>
          <w14:ligatures w14:val="none"/>
        </w:rPr>
        <w:t>Bong</w:t>
      </w:r>
      <w:proofErr w:type="spellEnd"/>
      <w:r w:rsidRPr="005B734E">
        <w:rPr>
          <w:rFonts w:eastAsia="Times New Roman" w:cs="Times New Roman"/>
          <w:kern w:val="0"/>
          <w:szCs w:val="24"/>
          <w:lang w:val="fr-FR"/>
          <w14:ligatures w14:val="none"/>
        </w:rPr>
        <w:t xml:space="preserve">, M. (2014). </w:t>
      </w:r>
      <w:r w:rsidRPr="005B734E">
        <w:rPr>
          <w:rFonts w:eastAsia="Times New Roman" w:cs="Times New Roman"/>
          <w:kern w:val="0"/>
          <w:szCs w:val="24"/>
          <w14:ligatures w14:val="none"/>
        </w:rPr>
        <w:t>Testing interest and self-efficacy as predictors of academic self-regulation and achievement. Contemporary educational psychology, 39(2), 86-99.</w:t>
      </w:r>
    </w:p>
    <w:p w14:paraId="61D2860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39. Chunking of Exams. [Drexel University]. Retrieved from https://drexel.edu/disability-resources/~/media/Drexel/Treasurer-Group/Disability-Resources/Documents/Chunking-of-Exams.ashx</w:t>
      </w:r>
    </w:p>
    <w:p w14:paraId="646D7A7C" w14:textId="77777777" w:rsidR="005B734E" w:rsidRPr="005B734E" w:rsidRDefault="005B734E" w:rsidP="005B734E">
      <w:pPr>
        <w:spacing w:after="240"/>
        <w:rPr>
          <w:rFonts w:eastAsia="Times New Roman" w:cs="Times New Roman"/>
          <w:kern w:val="0"/>
          <w:szCs w:val="24"/>
          <w14:ligatures w14:val="none"/>
        </w:rPr>
      </w:pPr>
      <w:r w:rsidRPr="000B5E66">
        <w:rPr>
          <w:rFonts w:eastAsia="Times New Roman" w:cs="Times New Roman"/>
          <w:kern w:val="0"/>
          <w:szCs w:val="24"/>
          <w:lang w:val="pt-BR"/>
          <w14:ligatures w14:val="none"/>
        </w:rPr>
        <w:t xml:space="preserve">40. Thalmann, M., Souza, A. S., &amp; Oberauer, K. (2019). </w:t>
      </w:r>
      <w:r w:rsidRPr="005B734E">
        <w:rPr>
          <w:rFonts w:eastAsia="Times New Roman" w:cs="Times New Roman"/>
          <w:kern w:val="0"/>
          <w:szCs w:val="24"/>
          <w14:ligatures w14:val="none"/>
        </w:rPr>
        <w:t xml:space="preserve">How does chunking help working </w:t>
      </w:r>
      <w:proofErr w:type="gramStart"/>
      <w:r w:rsidRPr="005B734E">
        <w:rPr>
          <w:rFonts w:eastAsia="Times New Roman" w:cs="Times New Roman"/>
          <w:kern w:val="0"/>
          <w:szCs w:val="24"/>
          <w14:ligatures w14:val="none"/>
        </w:rPr>
        <w:t>memory?.</w:t>
      </w:r>
      <w:proofErr w:type="gramEnd"/>
      <w:r w:rsidRPr="005B734E">
        <w:rPr>
          <w:rFonts w:eastAsia="Times New Roman" w:cs="Times New Roman"/>
          <w:kern w:val="0"/>
          <w:szCs w:val="24"/>
          <w14:ligatures w14:val="none"/>
        </w:rPr>
        <w:t xml:space="preserve"> Journal of Experimental Psychology: Learning, Memory, and Cognition, 45(1),</w:t>
      </w:r>
    </w:p>
    <w:p w14:paraId="5700D81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41. Colver, M. C., Thurston, T. N., Wadsworth-Anderson, E., Grewe, J. R., Kohler, D., &amp; Lewis, M. (2021). Improving University Student Course Performance Using Reflective Exam Analysis: An Approach to Developing Academic Proficiency.</w:t>
      </w:r>
    </w:p>
    <w:p w14:paraId="566FAE0B" w14:textId="77777777" w:rsidR="005B734E" w:rsidRPr="00982F5F"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42. Grando, D. (2023). Chunking Microbiology Learning Materials Today. </w:t>
      </w:r>
      <w:r w:rsidRPr="00982F5F">
        <w:rPr>
          <w:rFonts w:eastAsia="Times New Roman" w:cs="Times New Roman"/>
          <w:kern w:val="0"/>
          <w:szCs w:val="24"/>
          <w14:ligatures w14:val="none"/>
        </w:rPr>
        <w:t>(3), 127–130.</w:t>
      </w:r>
    </w:p>
    <w:p w14:paraId="1EDCD616" w14:textId="1574D036"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43. Lees-Murdock, D., Irwin, R., Graham, J., Hinch, V., O’Hagan, B., &amp; McClean, S. (2024). Assessing the Efficacy of Active Learning to Support Student Performance Across Undergraduate </w:t>
      </w:r>
      <w:proofErr w:type="spellStart"/>
      <w:r w:rsidRPr="005B734E">
        <w:rPr>
          <w:rFonts w:eastAsia="Times New Roman" w:cs="Times New Roman"/>
          <w:kern w:val="0"/>
          <w:szCs w:val="24"/>
          <w14:ligatures w14:val="none"/>
        </w:rPr>
        <w:t>Programmes</w:t>
      </w:r>
      <w:proofErr w:type="spellEnd"/>
      <w:r w:rsidRPr="005B734E">
        <w:rPr>
          <w:rFonts w:eastAsia="Times New Roman" w:cs="Times New Roman"/>
          <w:kern w:val="0"/>
          <w:szCs w:val="24"/>
          <w14:ligatures w14:val="none"/>
        </w:rPr>
        <w:t xml:space="preserve"> in Biomedical Science., 81, Article 12148.</w:t>
      </w:r>
    </w:p>
    <w:sectPr w:rsidR="005B734E" w:rsidRPr="005B734E" w:rsidSect="000C28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vey, Joshua Lucas" w:date="2024-06-03T12:14:00Z" w:initials="JR">
    <w:p w14:paraId="296E17C4" w14:textId="77777777" w:rsidR="008E6085" w:rsidRDefault="008E6085" w:rsidP="00B4092C">
      <w:pPr>
        <w:pStyle w:val="CommentText"/>
      </w:pPr>
      <w:r>
        <w:rPr>
          <w:rStyle w:val="CommentReference"/>
        </w:rPr>
        <w:annotationRef/>
      </w:r>
      <w:r>
        <w:t>Can you comment about how different or same the groups were up until the final assessment?</w:t>
      </w:r>
    </w:p>
  </w:comment>
  <w:comment w:id="1" w:author="Rovey, Joshua Lucas" w:date="2024-06-09T10:31:00Z" w:initials="JR">
    <w:p w14:paraId="326DEF3E" w14:textId="77777777" w:rsidR="008E6085" w:rsidRDefault="008E6085" w:rsidP="007661FF">
      <w:pPr>
        <w:pStyle w:val="CommentText"/>
        <w:jc w:val="left"/>
      </w:pPr>
      <w:r>
        <w:rPr>
          <w:rStyle w:val="CommentReference"/>
        </w:rPr>
        <w:annotationRef/>
      </w:r>
      <w:r>
        <w:t>You just don’t have enough information.  Aim for an introduction that is four paragraphs and 1.5pgs long.</w:t>
      </w:r>
    </w:p>
  </w:comment>
  <w:comment w:id="2" w:author="Rovey, Joshua Lucas" w:date="2024-06-03T12:30:00Z" w:initials="JR">
    <w:p w14:paraId="7B6AFB09" w14:textId="3E5391EC" w:rsidR="008E6085" w:rsidRDefault="008E6085" w:rsidP="00D21A37">
      <w:pPr>
        <w:pStyle w:val="CommentText"/>
      </w:pPr>
      <w:r>
        <w:rPr>
          <w:rStyle w:val="CommentReference"/>
        </w:rPr>
        <w:annotationRef/>
      </w:r>
      <w:r>
        <w:t>I’m at the end of the introduction and I still don’t understand what is the major motivation here.  Does the community still question the benefits of chunking?  Or how to properly do chunking? Or how student behavior changes due to chunking?</w:t>
      </w:r>
    </w:p>
    <w:p w14:paraId="522D7511" w14:textId="77777777" w:rsidR="008E6085" w:rsidRDefault="008E6085" w:rsidP="00D21A37">
      <w:pPr>
        <w:pStyle w:val="CommentText"/>
      </w:pPr>
    </w:p>
    <w:p w14:paraId="6FDBB258" w14:textId="77777777" w:rsidR="008E6085" w:rsidRDefault="008E6085" w:rsidP="00D21A37">
      <w:pPr>
        <w:pStyle w:val="CommentText"/>
      </w:pPr>
      <w:r>
        <w:t>Maybe this is coming in the next section, but I’m not hooked.  You don’t have enough citations in here or clear text explaining the community’s questions and current generally accepted undersatnding, to prove to me you understand what the major questions in this area are.</w:t>
      </w:r>
    </w:p>
  </w:comment>
  <w:comment w:id="3" w:author="Rovey, Joshua Lucas" w:date="2024-06-09T10:45:00Z" w:initials="JR">
    <w:p w14:paraId="7D1D9EAD" w14:textId="565EBDC8" w:rsidR="008E6085" w:rsidRDefault="008E6085" w:rsidP="000B4843">
      <w:pPr>
        <w:pStyle w:val="CommentText"/>
        <w:jc w:val="left"/>
      </w:pPr>
      <w:r>
        <w:rPr>
          <w:rStyle w:val="CommentReference"/>
        </w:rPr>
        <w:annotationRef/>
      </w:r>
      <w:r>
        <w:t>Read throughe verything I’m writing carefully for accuracy</w:t>
      </w:r>
    </w:p>
  </w:comment>
  <w:comment w:id="4" w:author="Rovey, Joshua Lucas" w:date="2024-06-09T10:46:00Z" w:initials="JR">
    <w:p w14:paraId="37FC1DA5" w14:textId="77777777" w:rsidR="008E6085" w:rsidRDefault="008E6085" w:rsidP="000B4843">
      <w:pPr>
        <w:pStyle w:val="CommentText"/>
        <w:jc w:val="left"/>
      </w:pPr>
      <w:r>
        <w:rPr>
          <w:rStyle w:val="CommentReference"/>
        </w:rPr>
        <w:annotationRef/>
      </w:r>
      <w:r>
        <w:t>2 more refernces further strengthening this topic that engaging assessment can have positive effect</w:t>
      </w:r>
    </w:p>
  </w:comment>
  <w:comment w:id="5" w:author="Rovey, Joshua Lucas" w:date="2024-06-09T10:48:00Z" w:initials="JR">
    <w:p w14:paraId="32AC937A" w14:textId="77777777" w:rsidR="008E6085" w:rsidRDefault="008E6085" w:rsidP="000B4843">
      <w:pPr>
        <w:pStyle w:val="CommentText"/>
        <w:jc w:val="left"/>
      </w:pPr>
      <w:r>
        <w:rPr>
          <w:rStyle w:val="CommentReference"/>
        </w:rPr>
        <w:annotationRef/>
      </w:r>
      <w:r>
        <w:t>What? Why? how?</w:t>
      </w:r>
    </w:p>
  </w:comment>
  <w:comment w:id="6" w:author="Rovey, Joshua Lucas" w:date="2024-06-09T10:48:00Z" w:initials="JR">
    <w:p w14:paraId="08F7E1E2" w14:textId="77777777" w:rsidR="008E6085" w:rsidRDefault="008E6085" w:rsidP="000B4843">
      <w:pPr>
        <w:pStyle w:val="CommentText"/>
        <w:jc w:val="left"/>
      </w:pPr>
      <w:r>
        <w:rPr>
          <w:rStyle w:val="CommentReference"/>
        </w:rPr>
        <w:annotationRef/>
      </w:r>
      <w:r>
        <w:t>What’s eLET</w:t>
      </w:r>
    </w:p>
  </w:comment>
  <w:comment w:id="7" w:author="Rovey, Joshua Lucas" w:date="2024-06-09T10:49:00Z" w:initials="JR">
    <w:p w14:paraId="034A248E" w14:textId="77777777" w:rsidR="008E6085" w:rsidRDefault="008E6085" w:rsidP="000B4843">
      <w:pPr>
        <w:pStyle w:val="CommentText"/>
        <w:jc w:val="left"/>
      </w:pPr>
      <w:r>
        <w:rPr>
          <w:rStyle w:val="CommentReference"/>
        </w:rPr>
        <w:annotationRef/>
      </w:r>
      <w:r>
        <w:t>Again you need2 more references related to how personzlied feedback and alternative assessments can be impactful</w:t>
      </w:r>
    </w:p>
  </w:comment>
  <w:comment w:id="8" w:author="Rovey, Joshua Lucas" w:date="2024-06-09T10:54:00Z" w:initials="JR">
    <w:p w14:paraId="623DE750" w14:textId="77777777" w:rsidR="008E6085" w:rsidRDefault="008E6085" w:rsidP="00471851">
      <w:pPr>
        <w:pStyle w:val="CommentText"/>
        <w:jc w:val="left"/>
      </w:pPr>
      <w:r>
        <w:rPr>
          <w:rStyle w:val="CommentReference"/>
        </w:rPr>
        <w:annotationRef/>
      </w:r>
      <w:r>
        <w:t>You write backwards.  I found this statement at the end of this section, which appears to me to be an excellent topic sentence for the entire section.  This should come first.  Now make the argument, build the evidence/citations that bolster and prove your statement.</w:t>
      </w:r>
    </w:p>
  </w:comment>
  <w:comment w:id="10" w:author="Rovey, Joshua Lucas" w:date="2024-06-09T11:44:00Z" w:initials="JR">
    <w:p w14:paraId="48D1B459" w14:textId="77777777" w:rsidR="008E6085" w:rsidRDefault="008E6085" w:rsidP="007E5558">
      <w:pPr>
        <w:pStyle w:val="CommentText"/>
        <w:jc w:val="left"/>
      </w:pPr>
      <w:r>
        <w:rPr>
          <w:rStyle w:val="CommentReference"/>
        </w:rPr>
        <w:annotationRef/>
      </w:r>
      <w:r>
        <w:t>I think this is more accurate than course.</w:t>
      </w:r>
    </w:p>
  </w:comment>
  <w:comment w:id="11" w:author="Rovey, Joshua Lucas" w:date="2024-06-09T11:44:00Z" w:initials="JR">
    <w:p w14:paraId="6073C2C0" w14:textId="77777777" w:rsidR="008E6085" w:rsidRDefault="008E6085" w:rsidP="00BB24ED">
      <w:pPr>
        <w:pStyle w:val="CommentText"/>
        <w:jc w:val="left"/>
      </w:pPr>
      <w:r>
        <w:rPr>
          <w:rStyle w:val="CommentReference"/>
        </w:rPr>
        <w:annotationRef/>
      </w:r>
      <w:r>
        <w:t>I think this is more accurate than course.</w:t>
      </w:r>
    </w:p>
  </w:comment>
  <w:comment w:id="13" w:author="Rovey, Joshua Lucas" w:date="2024-06-09T12:06:00Z" w:initials="JR">
    <w:p w14:paraId="051D68FF" w14:textId="77777777" w:rsidR="008E6085" w:rsidRDefault="008E6085" w:rsidP="00D87455">
      <w:pPr>
        <w:pStyle w:val="CommentText"/>
        <w:jc w:val="left"/>
      </w:pPr>
      <w:r>
        <w:rPr>
          <w:rStyle w:val="CommentReference"/>
        </w:rPr>
        <w:annotationRef/>
      </w:r>
      <w:r>
        <w:t>Again please read everything I’ve written very carefully to make sure it is correct.</w:t>
      </w:r>
    </w:p>
  </w:comment>
  <w:comment w:id="17" w:author="Rovey, Joshua Lucas" w:date="2024-06-03T13:11:00Z" w:initials="JR">
    <w:p w14:paraId="3E08B7B5" w14:textId="77777777" w:rsidR="008E6085" w:rsidRDefault="008E6085" w:rsidP="0067069E">
      <w:pPr>
        <w:pStyle w:val="CommentText"/>
      </w:pPr>
      <w:r>
        <w:rPr>
          <w:rStyle w:val="CommentReference"/>
        </w:rPr>
        <w:annotationRef/>
      </w:r>
      <w:r>
        <w:t>I’m not sure how you will measure this</w:t>
      </w:r>
    </w:p>
  </w:comment>
  <w:comment w:id="18" w:author="Rovey, Joshua Lucas" w:date="2024-06-03T13:12:00Z" w:initials="JR">
    <w:p w14:paraId="6746A45E" w14:textId="77777777" w:rsidR="008E6085" w:rsidRDefault="008E6085" w:rsidP="00C15FEC">
      <w:pPr>
        <w:pStyle w:val="CommentText"/>
      </w:pPr>
      <w:r>
        <w:rPr>
          <w:rStyle w:val="CommentReference"/>
        </w:rPr>
        <w:annotationRef/>
      </w:r>
      <w:r>
        <w:t>How you measure this?</w:t>
      </w:r>
    </w:p>
  </w:comment>
  <w:comment w:id="19" w:author="Rovey, Joshua Lucas" w:date="2024-06-03T13:15:00Z" w:initials="JR">
    <w:p w14:paraId="6DDD2DBA" w14:textId="77777777" w:rsidR="008E6085" w:rsidRDefault="008E6085" w:rsidP="0046364A">
      <w:pPr>
        <w:pStyle w:val="CommentText"/>
      </w:pPr>
      <w:r>
        <w:rPr>
          <w:rStyle w:val="CommentReference"/>
        </w:rPr>
        <w:annotationRef/>
      </w:r>
      <w:r>
        <w:t>Not sure about this, just my quick input</w:t>
      </w:r>
    </w:p>
  </w:comment>
  <w:comment w:id="20" w:author="Rovey, Joshua Lucas" w:date="2024-07-01T16:12:00Z" w:initials="JR">
    <w:p w14:paraId="7DF41BEB" w14:textId="77777777" w:rsidR="008E6085" w:rsidRDefault="008E6085" w:rsidP="002D7D93">
      <w:pPr>
        <w:pStyle w:val="CommentText"/>
        <w:jc w:val="left"/>
      </w:pPr>
      <w:r>
        <w:rPr>
          <w:rStyle w:val="CommentReference"/>
        </w:rPr>
        <w:annotationRef/>
      </w:r>
      <w:r>
        <w:t>This just tells me general stuff about analyzing data, exaclty what kind of data analysis was done here?</w:t>
      </w:r>
    </w:p>
  </w:comment>
  <w:comment w:id="23" w:author="Rovey, Joshua Lucas" w:date="2024-09-24T13:31:00Z" w:initials="JR">
    <w:p w14:paraId="5EA5DE01" w14:textId="77777777" w:rsidR="00261831" w:rsidRDefault="00261831" w:rsidP="00261831">
      <w:pPr>
        <w:pStyle w:val="CommentText"/>
        <w:jc w:val="left"/>
      </w:pPr>
      <w:r>
        <w:rPr>
          <w:rStyle w:val="CommentReference"/>
        </w:rPr>
        <w:annotationRef/>
      </w:r>
      <w:r>
        <w:t>Did u sayanywhere in the text that this is a 5pt likert?   And self-efficacy is a 7-pt likert?</w:t>
      </w:r>
    </w:p>
  </w:comment>
  <w:comment w:id="24" w:author="Rovey, Joshua Lucas" w:date="2024-07-01T16:17:00Z" w:initials="JR">
    <w:p w14:paraId="2B100B99" w14:textId="02A46557" w:rsidR="008E6085" w:rsidRDefault="008E6085" w:rsidP="00B60E49">
      <w:pPr>
        <w:pStyle w:val="CommentText"/>
        <w:jc w:val="left"/>
      </w:pPr>
      <w:r>
        <w:rPr>
          <w:rStyle w:val="CommentReference"/>
        </w:rPr>
        <w:annotationRef/>
      </w:r>
      <w:r>
        <w:t>Never start a section with a figrue, always start with text</w:t>
      </w:r>
    </w:p>
  </w:comment>
  <w:comment w:id="26" w:author="Rovey, Joshua Lucas" w:date="2024-07-01T16:23:00Z" w:initials="JR">
    <w:p w14:paraId="22C36ACE" w14:textId="77777777" w:rsidR="008E6085" w:rsidRDefault="008E6085" w:rsidP="00B91A1B">
      <w:pPr>
        <w:pStyle w:val="CommentText"/>
        <w:jc w:val="left"/>
      </w:pPr>
      <w:r>
        <w:rPr>
          <w:rStyle w:val="CommentReference"/>
        </w:rPr>
        <w:annotationRef/>
      </w:r>
      <w:r>
        <w:t>You need to state somewhere what the hypthesis being rejected is</w:t>
      </w:r>
    </w:p>
  </w:comment>
  <w:comment w:id="27" w:author="Scott Nguyen" w:date="2024-07-01T21:00:00Z" w:initials="SN">
    <w:p w14:paraId="3DE51343" w14:textId="77777777" w:rsidR="008E6085" w:rsidRDefault="008E6085" w:rsidP="003E096C">
      <w:pPr>
        <w:pStyle w:val="CommentText"/>
        <w:jc w:val="left"/>
      </w:pPr>
      <w:r>
        <w:rPr>
          <w:rStyle w:val="CommentReference"/>
        </w:rPr>
        <w:annotationRef/>
      </w:r>
      <w:r>
        <w:t>Addressed in 6.2.1</w:t>
      </w:r>
    </w:p>
  </w:comment>
  <w:comment w:id="28" w:author="Rovey, Joshua Lucas" w:date="2024-07-05T10:37:00Z" w:initials="JR">
    <w:p w14:paraId="14697F1C" w14:textId="77777777" w:rsidR="008E6085" w:rsidRDefault="008E6085" w:rsidP="00876503">
      <w:pPr>
        <w:pStyle w:val="CommentText"/>
        <w:jc w:val="left"/>
      </w:pPr>
      <w:r>
        <w:rPr>
          <w:rStyle w:val="CommentReference"/>
        </w:rPr>
        <w:annotationRef/>
      </w:r>
      <w:r>
        <w:t>Is there a middle bar for Group A module 2, module 3, module 4?</w:t>
      </w:r>
    </w:p>
  </w:comment>
  <w:comment w:id="29" w:author="Scott Nguyen" w:date="2024-07-09T19:03:00Z" w:initials="SN">
    <w:p w14:paraId="0C467372" w14:textId="77777777" w:rsidR="008E6085" w:rsidRDefault="008E6085" w:rsidP="00515F8E">
      <w:pPr>
        <w:pStyle w:val="CommentText"/>
        <w:jc w:val="left"/>
      </w:pPr>
      <w:r>
        <w:rPr>
          <w:rStyle w:val="CommentReference"/>
        </w:rPr>
        <w:annotationRef/>
      </w:r>
      <w:r>
        <w:t xml:space="preserve">The middle bar on box and whisker plots represents the median. With certain data characteristics such as outliers or data being skewed. The median ends up being on the edge of the IQR. </w:t>
      </w:r>
    </w:p>
  </w:comment>
  <w:comment w:id="33" w:author="Rovey, Joshua Lucas" w:date="2024-07-05T12:05:00Z" w:initials="JR">
    <w:p w14:paraId="329C0AAA" w14:textId="77777777" w:rsidR="00F27A31" w:rsidRDefault="00F27A31" w:rsidP="00F27A31">
      <w:pPr>
        <w:pStyle w:val="CommentText"/>
        <w:jc w:val="left"/>
      </w:pPr>
      <w:r>
        <w:rPr>
          <w:rStyle w:val="CommentReference"/>
        </w:rPr>
        <w:annotationRef/>
      </w:r>
      <w:r>
        <w:t>This needs rewritten based on what the Final Exam Module scores are</w:t>
      </w:r>
    </w:p>
  </w:comment>
  <w:comment w:id="39" w:author="Rovey, Joshua Lucas" w:date="2024-10-03T11:04:00Z" w:initials="JR">
    <w:p w14:paraId="051EC207" w14:textId="77777777" w:rsidR="00F124A6" w:rsidRDefault="00F124A6" w:rsidP="00F124A6">
      <w:pPr>
        <w:pStyle w:val="CommentText"/>
        <w:jc w:val="left"/>
      </w:pPr>
      <w:r>
        <w:rPr>
          <w:rStyle w:val="CommentReference"/>
        </w:rPr>
        <w:annotationRef/>
      </w:r>
      <w:r>
        <w:t>This figure needs a legend for Group A, B</w:t>
      </w:r>
    </w:p>
  </w:comment>
  <w:comment w:id="40" w:author="Rovey, Joshua Lucas [2]" w:date="2024-07-25T15:32:00Z" w:initials="RJL">
    <w:p w14:paraId="5816A9DD" w14:textId="55F8E98E" w:rsidR="00961ABB" w:rsidRDefault="00961ABB">
      <w:pPr>
        <w:pStyle w:val="CommentText"/>
      </w:pPr>
      <w:r>
        <w:rPr>
          <w:rStyle w:val="CommentReference"/>
        </w:rPr>
        <w:annotationRef/>
      </w:r>
      <w:r>
        <w:rPr>
          <w:noProof/>
        </w:rPr>
        <w:t>Take the left FIG here and make it a part of FIG 6 above</w:t>
      </w:r>
      <w:r w:rsidR="00F27A31">
        <w:rPr>
          <w:noProof/>
        </w:rPr>
        <w:t>, make it a right plot in FIG 6</w:t>
      </w:r>
      <w:r>
        <w:rPr>
          <w:noProof/>
        </w:rPr>
        <w:t>.</w:t>
      </w:r>
    </w:p>
  </w:comment>
  <w:comment w:id="42" w:author="Rovey, Joshua Lucas" w:date="2024-07-05T11:24:00Z" w:initials="JR">
    <w:p w14:paraId="346F83DF" w14:textId="77777777" w:rsidR="008E6085" w:rsidRDefault="008E6085" w:rsidP="00E04F64">
      <w:pPr>
        <w:pStyle w:val="CommentText"/>
        <w:jc w:val="left"/>
      </w:pPr>
      <w:r>
        <w:rPr>
          <w:rStyle w:val="CommentReference"/>
        </w:rPr>
        <w:annotationRef/>
      </w:r>
      <w:r>
        <w:t>Again should be broken up into Technical Modules, just like before.</w:t>
      </w:r>
    </w:p>
  </w:comment>
  <w:comment w:id="47" w:author="Rovey, Joshua Lucas" w:date="2024-07-05T12:15:00Z" w:initials="JR">
    <w:p w14:paraId="77715C2E" w14:textId="4E742536" w:rsidR="008E6085" w:rsidRDefault="008E6085" w:rsidP="00F9689E">
      <w:pPr>
        <w:pStyle w:val="CommentText"/>
        <w:jc w:val="left"/>
      </w:pPr>
      <w:r>
        <w:rPr>
          <w:rStyle w:val="CommentReference"/>
        </w:rPr>
        <w:annotationRef/>
      </w:r>
      <w:r>
        <w:t>I am reading this as the weeks of jan 22 29 feb 5 and 12.  fig 7 data is from those weeks</w:t>
      </w:r>
    </w:p>
  </w:comment>
  <w:comment w:id="60" w:author="Rovey, Joshua Lucas [2]" w:date="2024-07-25T15:52:00Z" w:initials="RJL">
    <w:p w14:paraId="133FF278" w14:textId="3392263E" w:rsidR="00A75549" w:rsidRDefault="00A75549">
      <w:pPr>
        <w:pStyle w:val="CommentText"/>
      </w:pPr>
      <w:r>
        <w:rPr>
          <w:rStyle w:val="CommentReference"/>
        </w:rPr>
        <w:annotationRef/>
      </w:r>
      <w:r>
        <w:t>You’ve provided no comparison between group A vs Group B number of views, please compaer the groups.</w:t>
      </w:r>
      <w:r w:rsidR="002B5881">
        <w:t xml:space="preserve">  New paragraph comparing grou pa and B views</w:t>
      </w:r>
      <w:r w:rsidR="00C243CA">
        <w:t xml:space="preserve">    How do the total number of views compare with the number of students in the class?  Some students may never access a video, some students may access a video more than once.</w:t>
      </w:r>
    </w:p>
  </w:comment>
  <w:comment w:id="63" w:author="Rovey, Joshua Lucas" w:date="2024-09-24T14:25:00Z" w:initials="JR">
    <w:p w14:paraId="0A5B3983" w14:textId="77777777" w:rsidR="00352EA6" w:rsidRDefault="00352EA6" w:rsidP="00352EA6">
      <w:pPr>
        <w:pStyle w:val="CommentText"/>
        <w:jc w:val="left"/>
      </w:pPr>
      <w:r>
        <w:rPr>
          <w:rStyle w:val="CommentReference"/>
        </w:rPr>
        <w:annotationRef/>
      </w:r>
      <w:r>
        <w:t>Make these blue and red to be consistent with the previous.   Keep the solid and dashed.</w:t>
      </w:r>
    </w:p>
  </w:comment>
  <w:comment w:id="78" w:author="Rovey, Joshua Lucas" w:date="2024-10-03T11:19:00Z" w:initials="JR">
    <w:p w14:paraId="2F2A0457" w14:textId="77777777" w:rsidR="00036874" w:rsidRDefault="00036874" w:rsidP="00036874">
      <w:pPr>
        <w:pStyle w:val="CommentText"/>
        <w:jc w:val="left"/>
      </w:pPr>
      <w:r>
        <w:rPr>
          <w:rStyle w:val="CommentReference"/>
        </w:rPr>
        <w:annotationRef/>
      </w:r>
      <w:r>
        <w:t>I don’t think this conclusion matches the results.  The students DON”t skip the first video, in fact they watch it the longest!  They spend less time on the actual technical content…!?</w:t>
      </w:r>
    </w:p>
  </w:comment>
  <w:comment w:id="65" w:author="Rovey, Joshua Lucas [2]" w:date="2024-07-25T16:03:00Z" w:initials="RJL">
    <w:p w14:paraId="061798C3" w14:textId="4D2FB87A" w:rsidR="00F41F47" w:rsidRDefault="00F41F47">
      <w:pPr>
        <w:pStyle w:val="CommentText"/>
      </w:pPr>
      <w:r>
        <w:rPr>
          <w:rStyle w:val="CommentReference"/>
        </w:rPr>
        <w:annotationRef/>
      </w:r>
      <w:r>
        <w:t xml:space="preserve">I like this text, but I don’t think FIG 9 is necessary.  You can remove FIG 9 and then lead into these paragraphs by saying “due to the high number of views of the last video in M3, video X, we further analyzed its statistics.  We found that it had the longest view duration of all videos, specifically a view duration of X seconds, compared to all the other videos which had an average view duration of Y seconds.  However, while it had the longest view duration, only Z% of the entire video X duration (12 minutes) was viewed on average.  This is the smallest fraction of viewing duration for all videos.  All other videos had an average fractional viewing duration of G%. “   Somethin glike this </w:t>
      </w:r>
    </w:p>
  </w:comment>
  <w:comment w:id="92" w:author="Rovey, Joshua Lucas" w:date="2024-09-24T14:25:00Z" w:initials="JR">
    <w:p w14:paraId="3AA4E6A0" w14:textId="77777777" w:rsidR="00352EA6" w:rsidRDefault="00352EA6" w:rsidP="00352EA6">
      <w:pPr>
        <w:pStyle w:val="CommentText"/>
        <w:jc w:val="left"/>
      </w:pPr>
      <w:r>
        <w:rPr>
          <w:rStyle w:val="CommentReference"/>
        </w:rPr>
        <w:annotationRef/>
      </w:r>
      <w:r>
        <w:t>Make blue and red to be consistent, keep the solid and dashed lines</w:t>
      </w:r>
    </w:p>
  </w:comment>
  <w:comment w:id="103" w:author="Rovey, Joshua Lucas" w:date="2024-10-03T11:24:00Z" w:initials="JR">
    <w:p w14:paraId="354604CC" w14:textId="77777777" w:rsidR="00AA3277" w:rsidRDefault="00AA3277" w:rsidP="00AA3277">
      <w:pPr>
        <w:pStyle w:val="CommentText"/>
        <w:jc w:val="left"/>
      </w:pPr>
      <w:r>
        <w:rPr>
          <w:rStyle w:val="CommentReference"/>
        </w:rPr>
        <w:annotationRef/>
      </w:r>
      <w:r>
        <w:t>Why would there be two different hypotheses??</w:t>
      </w:r>
    </w:p>
  </w:comment>
  <w:comment w:id="104" w:author="Rovey, Joshua Lucas" w:date="2024-10-03T11:26:00Z" w:initials="JR">
    <w:p w14:paraId="7E090FBC" w14:textId="77777777" w:rsidR="00AA3277" w:rsidRDefault="00AA3277" w:rsidP="00AA3277">
      <w:pPr>
        <w:pStyle w:val="CommentText"/>
        <w:jc w:val="left"/>
      </w:pPr>
      <w:r>
        <w:rPr>
          <w:rStyle w:val="CommentReference"/>
        </w:rPr>
        <w:annotationRef/>
      </w:r>
      <w:r>
        <w:t>I changed this, please look it over carefully, why would tehre be two hypotheses?  Just apply the same hypothesis test to both during course and finals week</w:t>
      </w:r>
    </w:p>
  </w:comment>
  <w:comment w:id="131" w:author="Nguyen, Scott" w:date="2024-09-23T15:25:00Z" w:initials="SN">
    <w:p w14:paraId="414B1B36" w14:textId="4B852C7E" w:rsidR="00574319" w:rsidRDefault="00574319" w:rsidP="00574319">
      <w:pPr>
        <w:pStyle w:val="CommentText"/>
        <w:jc w:val="left"/>
      </w:pPr>
      <w:r>
        <w:rPr>
          <w:rStyle w:val="CommentReference"/>
        </w:rPr>
        <w:annotationRef/>
      </w:r>
      <w:r>
        <w:t>Does this make sense how I explained it?</w:t>
      </w:r>
    </w:p>
  </w:comment>
  <w:comment w:id="132" w:author="Nguyen, Scott" w:date="2024-09-23T18:52:00Z" w:initials="SN">
    <w:p w14:paraId="6597C816" w14:textId="77777777" w:rsidR="00F358E7" w:rsidRDefault="00F358E7" w:rsidP="00F358E7">
      <w:pPr>
        <w:pStyle w:val="CommentText"/>
        <w:jc w:val="left"/>
      </w:pPr>
      <w:r>
        <w:rPr>
          <w:rStyle w:val="CommentReference"/>
        </w:rPr>
        <w:annotationRef/>
      </w:r>
      <w:r>
        <w:t>Same for subsequent sections as well</w:t>
      </w:r>
    </w:p>
  </w:comment>
  <w:comment w:id="133" w:author="Rovey, Joshua Lucas [2]" w:date="2024-07-25T16:12:00Z" w:initials="RJL">
    <w:p w14:paraId="1D32C28C" w14:textId="54DCF5A3" w:rsidR="00310383" w:rsidRDefault="00310383">
      <w:pPr>
        <w:pStyle w:val="CommentText"/>
      </w:pPr>
      <w:r>
        <w:rPr>
          <w:rStyle w:val="CommentReference"/>
        </w:rPr>
        <w:annotationRef/>
      </w:r>
      <w:r>
        <w:t>This sentence is missing.</w:t>
      </w:r>
    </w:p>
  </w:comment>
  <w:comment w:id="137" w:author="Rovey, Joshua Lucas [2]" w:date="2024-07-25T16:12:00Z" w:initials="RJL">
    <w:p w14:paraId="4210D4D6" w14:textId="77777777" w:rsidR="00F25855" w:rsidRDefault="00310383">
      <w:pPr>
        <w:pStyle w:val="CommentText"/>
      </w:pPr>
      <w:r>
        <w:rPr>
          <w:rStyle w:val="CommentReference"/>
        </w:rPr>
        <w:annotationRef/>
      </w:r>
      <w:r>
        <w:t>Figure needs remade to have 10 or larger font when its 3.3” wide</w:t>
      </w:r>
      <w:r w:rsidR="00DF1911">
        <w:t xml:space="preserve">   Friday has an NaN?</w:t>
      </w:r>
      <w:r w:rsidR="00F25855">
        <w:t xml:space="preserve">   And this isn’t quite right.  It’s not the percentage of students, because for GROUP B it would be 100%.  </w:t>
      </w:r>
    </w:p>
    <w:p w14:paraId="05617DE1" w14:textId="77777777" w:rsidR="00F25855" w:rsidRDefault="00F25855">
      <w:pPr>
        <w:pStyle w:val="CommentText"/>
      </w:pPr>
    </w:p>
    <w:p w14:paraId="698F0947" w14:textId="77777777" w:rsidR="00310383" w:rsidRDefault="00F25855">
      <w:pPr>
        <w:pStyle w:val="CommentText"/>
      </w:pPr>
      <w:r>
        <w:t>The y-axis is really the fraction of students who have submitted, times the fraction of the exam that is submitted.  For Group A, the fraction of exam submitted is always 100%, but for Group B, on Tuesday, the fraction of exam submitted is 33%.</w:t>
      </w:r>
    </w:p>
    <w:p w14:paraId="227D02E3" w14:textId="77777777" w:rsidR="00F25855" w:rsidRDefault="00F25855">
      <w:pPr>
        <w:pStyle w:val="CommentText"/>
      </w:pPr>
    </w:p>
    <w:p w14:paraId="1F845C21" w14:textId="56BD4FA4" w:rsidR="00F25855" w:rsidRDefault="00F25855">
      <w:pPr>
        <w:pStyle w:val="CommentText"/>
      </w:pPr>
      <w:r>
        <w:t>Maybe y-axis should be labeled Percentage of Student-Exam</w:t>
      </w:r>
    </w:p>
  </w:comment>
  <w:comment w:id="138" w:author="Rovey, Joshua Lucas" w:date="2024-09-24T14:29:00Z" w:initials="JR">
    <w:p w14:paraId="21FDBECF" w14:textId="77777777" w:rsidR="00352EA6" w:rsidRDefault="00352EA6" w:rsidP="00352EA6">
      <w:pPr>
        <w:pStyle w:val="CommentText"/>
        <w:jc w:val="left"/>
      </w:pPr>
      <w:r>
        <w:rPr>
          <w:rStyle w:val="CommentReference"/>
        </w:rPr>
        <w:annotationRef/>
      </w:r>
      <w:r>
        <w:t>Why does the group B bar come first?   I don’t understand which bars correspond to which days.</w:t>
      </w:r>
    </w:p>
  </w:comment>
  <w:comment w:id="139" w:author="Rovey, Joshua Lucas" w:date="2024-09-24T14:22:00Z" w:initials="JR">
    <w:p w14:paraId="78EFBC92" w14:textId="655D7133" w:rsidR="005A0537" w:rsidRDefault="00562E0D" w:rsidP="005A0537">
      <w:pPr>
        <w:pStyle w:val="CommentText"/>
        <w:jc w:val="left"/>
      </w:pPr>
      <w:r>
        <w:rPr>
          <w:rStyle w:val="CommentReference"/>
        </w:rPr>
        <w:annotationRef/>
      </w:r>
      <w:r w:rsidR="005A0537">
        <w:t>I count 6 days on the x-axis, but 7 sets of bars?  How is this possible?   Also, it’s hard to tell which bars corresopnd to which day</w:t>
      </w:r>
    </w:p>
  </w:comment>
  <w:comment w:id="146" w:author="Rovey, Joshua Lucas" w:date="2024-09-24T14:35:00Z" w:initials="JR">
    <w:p w14:paraId="32E70E19" w14:textId="77777777" w:rsidR="00675A6E" w:rsidRDefault="00675A6E" w:rsidP="00675A6E">
      <w:pPr>
        <w:pStyle w:val="CommentText"/>
        <w:jc w:val="left"/>
      </w:pPr>
      <w:r>
        <w:rPr>
          <w:rStyle w:val="CommentReference"/>
        </w:rPr>
        <w:annotationRef/>
      </w:r>
      <w:r>
        <w:t>How are there technical quiz scores reported for thurs?  when group B would be doing surveys on Thursday?  Does this mean students turned in the part 1 and part 2 technical quizzes on those days?</w:t>
      </w:r>
    </w:p>
  </w:comment>
  <w:comment w:id="147" w:author="Nguyen, Scott" w:date="2024-09-25T19:14:00Z" w:initials="SN">
    <w:p w14:paraId="774917ED" w14:textId="77777777" w:rsidR="00BD5212" w:rsidRDefault="00BD5212" w:rsidP="00BD5212">
      <w:pPr>
        <w:pStyle w:val="CommentText"/>
        <w:jc w:val="left"/>
      </w:pPr>
      <w:r>
        <w:rPr>
          <w:rStyle w:val="CommentReference"/>
        </w:rPr>
        <w:annotationRef/>
      </w:r>
      <w:r>
        <w:t xml:space="preserve">Yes that’s it. I’ll add that into the paragraph to clarify. </w:t>
      </w:r>
    </w:p>
  </w:comment>
  <w:comment w:id="140" w:author="Rovey, Joshua Lucas [2]" w:date="2024-07-25T16:24:00Z" w:initials="RJL">
    <w:p w14:paraId="74705CB2" w14:textId="04DDC2CB" w:rsidR="009E7EB8" w:rsidRDefault="009E7EB8">
      <w:pPr>
        <w:pStyle w:val="CommentText"/>
      </w:pPr>
      <w:r>
        <w:rPr>
          <w:rStyle w:val="CommentReference"/>
        </w:rPr>
        <w:annotationRef/>
      </w:r>
      <w:r>
        <w:t>This section wil lneed to start off with a very clear description of the what metric is being plotted in FIG 11 and what it means, and how it would be different between Group A and B and will need to reference the Table showing the Final Assessment structure difference.  Then dive into what FIG 11 shows.</w:t>
      </w:r>
    </w:p>
  </w:comment>
  <w:comment w:id="182" w:author="Rovey, Joshua Lucas" w:date="2024-10-03T11:39:00Z" w:initials="JR">
    <w:p w14:paraId="695906FE" w14:textId="77777777" w:rsidR="00AA3277" w:rsidRDefault="00AA3277" w:rsidP="00AA3277">
      <w:pPr>
        <w:pStyle w:val="CommentText"/>
        <w:jc w:val="left"/>
      </w:pPr>
      <w:r>
        <w:rPr>
          <w:rStyle w:val="CommentReference"/>
        </w:rPr>
        <w:annotationRef/>
      </w:r>
      <w:r>
        <w:t>It’s not a rate, rate implies time, we’re not necessarily looking at the submission per unit time, but just simply the submission level</w:t>
      </w:r>
    </w:p>
  </w:comment>
  <w:comment w:id="264" w:author="Rovey, Joshua Lucas" w:date="2024-10-03T11:57:00Z" w:initials="JR">
    <w:p w14:paraId="426673B7" w14:textId="77777777" w:rsidR="00A43F71" w:rsidRDefault="00A43F71" w:rsidP="00A43F71">
      <w:pPr>
        <w:pStyle w:val="CommentText"/>
        <w:jc w:val="left"/>
      </w:pPr>
      <w:r>
        <w:rPr>
          <w:rStyle w:val="CommentReference"/>
        </w:rPr>
        <w:annotationRef/>
      </w:r>
      <w:r>
        <w:t>What?  There is an average reported fro Friday</w:t>
      </w:r>
    </w:p>
  </w:comment>
  <w:comment w:id="266" w:author="Rovey, Joshua Lucas" w:date="2024-10-03T12:06:00Z" w:initials="JR">
    <w:p w14:paraId="46EF9035" w14:textId="77777777" w:rsidR="002C7955" w:rsidRDefault="002C7955" w:rsidP="002C7955">
      <w:pPr>
        <w:pStyle w:val="CommentText"/>
        <w:jc w:val="left"/>
      </w:pPr>
      <w:r>
        <w:rPr>
          <w:rStyle w:val="CommentReference"/>
        </w:rPr>
        <w:annotationRef/>
      </w:r>
      <w:r>
        <w:t>this should be an overview of what you are going to discuss in the next sections</w:t>
      </w:r>
    </w:p>
  </w:comment>
  <w:comment w:id="307" w:author="Rovey, Joshua Lucas" w:date="2024-10-03T12:59:00Z" w:initials="JR">
    <w:p w14:paraId="78DE04F6" w14:textId="77777777" w:rsidR="00AC4571" w:rsidRDefault="00AC4571" w:rsidP="00AC4571">
      <w:pPr>
        <w:pStyle w:val="CommentText"/>
        <w:jc w:val="left"/>
      </w:pPr>
      <w:r>
        <w:rPr>
          <w:rStyle w:val="CommentReference"/>
        </w:rPr>
        <w:annotationRef/>
      </w:r>
      <w:r>
        <w:t>Change Title to something that is more indicative of the main point of the discussion section..  Do this for all sections in discussion</w:t>
      </w:r>
    </w:p>
  </w:comment>
  <w:comment w:id="366" w:author="Rovey, Joshua Lucas" w:date="2024-10-03T12:07:00Z" w:initials="JR">
    <w:p w14:paraId="6C0E2464" w14:textId="77777777" w:rsidR="0047445B" w:rsidRDefault="002C7955" w:rsidP="0047445B">
      <w:pPr>
        <w:pStyle w:val="CommentText"/>
        <w:jc w:val="left"/>
      </w:pPr>
      <w:r>
        <w:rPr>
          <w:rStyle w:val="CommentReference"/>
        </w:rPr>
        <w:annotationRef/>
      </w:r>
      <w:r w:rsidR="0047445B">
        <w:t>Double check all the figure numbers and other references throughout the text.  Recommend you learn how to use References within Word so these are automatically updated as figures are added/removed</w:t>
      </w:r>
    </w:p>
  </w:comment>
  <w:comment w:id="364" w:author="Rovey, Joshua Lucas" w:date="2024-10-03T15:22:00Z" w:initials="JR">
    <w:p w14:paraId="679E6A6D" w14:textId="77777777" w:rsidR="00D975E7" w:rsidRDefault="00D975E7" w:rsidP="00D975E7">
      <w:pPr>
        <w:pStyle w:val="CommentText"/>
        <w:jc w:val="left"/>
      </w:pPr>
      <w:r>
        <w:rPr>
          <w:rStyle w:val="CommentReference"/>
        </w:rPr>
        <w:annotationRef/>
      </w:r>
      <w:r>
        <w:t>I’ve ready through this about 6 times and am still trying to decipher what the main point is.</w:t>
      </w:r>
    </w:p>
  </w:comment>
  <w:comment w:id="372" w:author="Rovey, Joshua Lucas" w:date="2024-10-03T15:29:00Z" w:initials="JR">
    <w:p w14:paraId="38566E9F" w14:textId="77777777" w:rsidR="00D975E7" w:rsidRDefault="00D975E7" w:rsidP="00D975E7">
      <w:pPr>
        <w:pStyle w:val="CommentText"/>
        <w:jc w:val="left"/>
      </w:pPr>
      <w:r>
        <w:rPr>
          <w:rStyle w:val="CommentReference"/>
        </w:rPr>
        <w:annotationRef/>
      </w:r>
      <w:r>
        <w:t>Again this should highlight the main thing you learned</w:t>
      </w:r>
    </w:p>
  </w:comment>
  <w:comment w:id="390" w:author="Rovey, Joshua Lucas" w:date="2024-10-03T15:45:00Z" w:initials="JR">
    <w:p w14:paraId="2E8DEB6A" w14:textId="77777777" w:rsidR="00C06C9A" w:rsidRDefault="00C06C9A" w:rsidP="00C06C9A">
      <w:pPr>
        <w:pStyle w:val="CommentText"/>
        <w:jc w:val="left"/>
      </w:pPr>
      <w:r>
        <w:rPr>
          <w:rStyle w:val="CommentReference"/>
        </w:rPr>
        <w:annotationRef/>
      </w:r>
      <w:r>
        <w:t>Please calculate these for Group A and B  you show the score for each module, what is the cumulative?</w:t>
      </w:r>
    </w:p>
  </w:comment>
  <w:comment w:id="414" w:author="Rovey, Joshua Lucas" w:date="2024-10-03T15:53:00Z" w:initials="JR">
    <w:p w14:paraId="4643360B" w14:textId="77777777" w:rsidR="00E138AD" w:rsidRDefault="00E138AD" w:rsidP="00E138AD">
      <w:pPr>
        <w:pStyle w:val="CommentText"/>
        <w:jc w:val="left"/>
      </w:pPr>
      <w:r>
        <w:rPr>
          <w:rStyle w:val="CommentReference"/>
        </w:rPr>
        <w:annotationRef/>
      </w:r>
      <w:r>
        <w:t>I don’t think so because they were tied before the final assessment, right?</w:t>
      </w:r>
    </w:p>
  </w:comment>
  <w:comment w:id="482" w:author="Rovey, Joshua Lucas" w:date="2024-10-03T11:58:00Z" w:initials="JR">
    <w:p w14:paraId="237E2A1A" w14:textId="69935C25" w:rsidR="00EB3EA5" w:rsidRDefault="00EB3EA5" w:rsidP="00EB3EA5">
      <w:pPr>
        <w:pStyle w:val="CommentText"/>
        <w:jc w:val="left"/>
      </w:pPr>
      <w:r>
        <w:rPr>
          <w:rStyle w:val="CommentReference"/>
        </w:rPr>
        <w:annotationRef/>
      </w:r>
      <w:r>
        <w:t>Oh wow, I strongly advise using some bibliography management, you need to learn EndNote or Mendeley or some other bib management.  Typing in references is bad practice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E17C4" w15:done="1"/>
  <w15:commentEx w15:paraId="326DEF3E" w15:done="1"/>
  <w15:commentEx w15:paraId="6FDBB258" w15:done="1"/>
  <w15:commentEx w15:paraId="7D1D9EAD" w15:done="1"/>
  <w15:commentEx w15:paraId="37FC1DA5" w15:done="1"/>
  <w15:commentEx w15:paraId="32AC937A" w15:done="1"/>
  <w15:commentEx w15:paraId="08F7E1E2" w15:done="1"/>
  <w15:commentEx w15:paraId="034A248E" w15:done="1"/>
  <w15:commentEx w15:paraId="623DE750" w15:done="1"/>
  <w15:commentEx w15:paraId="48D1B459" w15:done="1"/>
  <w15:commentEx w15:paraId="6073C2C0" w15:done="1"/>
  <w15:commentEx w15:paraId="051D68FF" w15:done="1"/>
  <w15:commentEx w15:paraId="3E08B7B5" w15:done="1"/>
  <w15:commentEx w15:paraId="6746A45E" w15:done="1"/>
  <w15:commentEx w15:paraId="6DDD2DBA" w15:done="1"/>
  <w15:commentEx w15:paraId="7DF41BEB" w15:done="1"/>
  <w15:commentEx w15:paraId="5EA5DE01" w15:done="0"/>
  <w15:commentEx w15:paraId="2B100B99" w15:done="1"/>
  <w15:commentEx w15:paraId="22C36ACE" w15:done="1"/>
  <w15:commentEx w15:paraId="3DE51343" w15:paraIdParent="22C36ACE" w15:done="1"/>
  <w15:commentEx w15:paraId="14697F1C" w15:done="1"/>
  <w15:commentEx w15:paraId="0C467372" w15:paraIdParent="14697F1C" w15:done="1"/>
  <w15:commentEx w15:paraId="329C0AAA" w15:done="1"/>
  <w15:commentEx w15:paraId="051EC207" w15:done="0"/>
  <w15:commentEx w15:paraId="5816A9DD" w15:done="1"/>
  <w15:commentEx w15:paraId="346F83DF" w15:done="1"/>
  <w15:commentEx w15:paraId="77715C2E" w15:done="1"/>
  <w15:commentEx w15:paraId="133FF278" w15:done="1"/>
  <w15:commentEx w15:paraId="0A5B3983" w15:done="1"/>
  <w15:commentEx w15:paraId="2F2A0457" w15:done="0"/>
  <w15:commentEx w15:paraId="061798C3" w15:done="1"/>
  <w15:commentEx w15:paraId="3AA4E6A0" w15:done="1"/>
  <w15:commentEx w15:paraId="354604CC" w15:done="0"/>
  <w15:commentEx w15:paraId="7E090FBC" w15:done="0"/>
  <w15:commentEx w15:paraId="414B1B36" w15:done="0"/>
  <w15:commentEx w15:paraId="6597C816" w15:paraIdParent="414B1B36" w15:done="0"/>
  <w15:commentEx w15:paraId="1D32C28C" w15:done="1"/>
  <w15:commentEx w15:paraId="1F845C21" w15:done="1"/>
  <w15:commentEx w15:paraId="21FDBECF" w15:done="1"/>
  <w15:commentEx w15:paraId="78EFBC92" w15:done="1"/>
  <w15:commentEx w15:paraId="32E70E19" w15:done="1"/>
  <w15:commentEx w15:paraId="774917ED" w15:paraIdParent="32E70E19" w15:done="1"/>
  <w15:commentEx w15:paraId="74705CB2" w15:done="1"/>
  <w15:commentEx w15:paraId="695906FE" w15:done="0"/>
  <w15:commentEx w15:paraId="426673B7" w15:done="0"/>
  <w15:commentEx w15:paraId="46EF9035" w15:done="0"/>
  <w15:commentEx w15:paraId="78DE04F6" w15:done="0"/>
  <w15:commentEx w15:paraId="6C0E2464" w15:done="0"/>
  <w15:commentEx w15:paraId="679E6A6D" w15:done="0"/>
  <w15:commentEx w15:paraId="38566E9F" w15:done="0"/>
  <w15:commentEx w15:paraId="2E8DEB6A" w15:done="0"/>
  <w15:commentEx w15:paraId="4643360B" w15:done="0"/>
  <w15:commentEx w15:paraId="237E2A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47F70A" w16cex:dateUtc="2024-06-03T17:14:00Z"/>
  <w16cex:commentExtensible w16cex:durableId="386150FD" w16cex:dateUtc="2024-06-09T15:31:00Z"/>
  <w16cex:commentExtensible w16cex:durableId="61E3EC32" w16cex:dateUtc="2024-06-03T17:30:00Z">
    <w16cex:extLst>
      <w16:ext w16:uri="{CE6994B0-6A32-4C9F-8C6B-6E91EDA988CE}">
        <cr:reactions xmlns:cr="http://schemas.microsoft.com/office/comments/2020/reactions">
          <cr:reaction reactionType="1">
            <cr:reactionInfo dateUtc="2024-06-06T15:40:57Z">
              <cr:user userId="S::snguyen@varda.com::b9f73a4c-5bff-403e-bdd4-4cdb57647724" userProvider="AD" userName="Scott Nguyen"/>
            </cr:reactionInfo>
          </cr:reaction>
        </cr:reactions>
      </w16:ext>
    </w16cex:extLst>
  </w16cex:commentExtensible>
  <w16cex:commentExtensible w16cex:durableId="5EF99EC4" w16cex:dateUtc="2024-06-09T15:45:00Z">
    <w16cex:extLst>
      <w16:ext w16:uri="{CE6994B0-6A32-4C9F-8C6B-6E91EDA988CE}">
        <cr:reactions xmlns:cr="http://schemas.microsoft.com/office/comments/2020/reactions">
          <cr:reaction reactionType="1">
            <cr:reactionInfo dateUtc="2024-06-27T05:13:33Z">
              <cr:user userId="S::snguyen@varda.com::b9f73a4c-5bff-403e-bdd4-4cdb57647724" userProvider="AD" userName="Scott Nguyen"/>
            </cr:reactionInfo>
          </cr:reaction>
        </cr:reactions>
      </w16:ext>
    </w16cex:extLst>
  </w16cex:commentExtensible>
  <w16cex:commentExtensible w16cex:durableId="587E44EB" w16cex:dateUtc="2024-06-09T15:46:00Z"/>
  <w16cex:commentExtensible w16cex:durableId="4A28CBE5" w16cex:dateUtc="2024-06-09T15:48:00Z"/>
  <w16cex:commentExtensible w16cex:durableId="0E617FD7" w16cex:dateUtc="2024-06-09T15:48:00Z"/>
  <w16cex:commentExtensible w16cex:durableId="1965DA00" w16cex:dateUtc="2024-06-09T15:49:00Z"/>
  <w16cex:commentExtensible w16cex:durableId="6D83192A" w16cex:dateUtc="2024-06-09T15:54:00Z"/>
  <w16cex:commentExtensible w16cex:durableId="46A2B326" w16cex:dateUtc="2024-06-09T16:44:00Z"/>
  <w16cex:commentExtensible w16cex:durableId="5DB20132" w16cex:dateUtc="2024-06-09T16:44:00Z"/>
  <w16cex:commentExtensible w16cex:durableId="519A623C" w16cex:dateUtc="2024-06-09T17:06:00Z">
    <w16cex:extLst>
      <w16:ext w16:uri="{CE6994B0-6A32-4C9F-8C6B-6E91EDA988CE}">
        <cr:reactions xmlns:cr="http://schemas.microsoft.com/office/comments/2020/reactions">
          <cr:reaction reactionType="1">
            <cr:reactionInfo dateUtc="2024-06-27T03:58:15Z">
              <cr:user userId="S::snguyen@varda.com::b9f73a4c-5bff-403e-bdd4-4cdb57647724" userProvider="AD" userName="Scott Nguyen"/>
            </cr:reactionInfo>
          </cr:reaction>
        </cr:reactions>
      </w16:ext>
    </w16cex:extLst>
  </w16cex:commentExtensible>
  <w16cex:commentExtensible w16cex:durableId="7594E54D" w16cex:dateUtc="2024-06-03T18:11:00Z"/>
  <w16cex:commentExtensible w16cex:durableId="1A2A1310" w16cex:dateUtc="2024-06-03T18:12:00Z">
    <w16cex:extLst>
      <w16:ext w16:uri="{CE6994B0-6A32-4C9F-8C6B-6E91EDA988CE}">
        <cr:reactions xmlns:cr="http://schemas.microsoft.com/office/comments/2020/reactions">
          <cr:reaction reactionType="1">
            <cr:reactionInfo dateUtc="2024-06-06T02:31:05Z">
              <cr:user userId="S::snguyen@varda.com::b9f73a4c-5bff-403e-bdd4-4cdb57647724" userProvider="AD" userName="Scott Nguyen"/>
            </cr:reactionInfo>
          </cr:reaction>
        </cr:reactions>
      </w16:ext>
    </w16cex:extLst>
  </w16cex:commentExtensible>
  <w16cex:commentExtensible w16cex:durableId="681B9825" w16cex:dateUtc="2024-06-03T18:15:00Z"/>
  <w16cex:commentExtensible w16cex:durableId="49C68DB5" w16cex:dateUtc="2024-07-01T21:12:00Z"/>
  <w16cex:commentExtensible w16cex:durableId="0CE32B5B" w16cex:dateUtc="2024-09-24T18:31:00Z"/>
  <w16cex:commentExtensible w16cex:durableId="70C59EC7" w16cex:dateUtc="2024-07-01T21:17:00Z">
    <w16cex:extLst>
      <w16:ext w16:uri="{CE6994B0-6A32-4C9F-8C6B-6E91EDA988CE}">
        <cr:reactions xmlns:cr="http://schemas.microsoft.com/office/comments/2020/reactions">
          <cr:reaction reactionType="1">
            <cr:reactionInfo dateUtc="2024-07-02T04:00:08Z">
              <cr:user userId="S::snguyen@varda.com::b9f73a4c-5bff-403e-bdd4-4cdb57647724" userProvider="AD" userName="Scott Nguyen"/>
            </cr:reactionInfo>
          </cr:reaction>
        </cr:reactions>
      </w16:ext>
    </w16cex:extLst>
  </w16cex:commentExtensible>
  <w16cex:commentExtensible w16cex:durableId="2D88CC7B" w16cex:dateUtc="2024-07-01T21:23:00Z"/>
  <w16cex:commentExtensible w16cex:durableId="4F0ADBA6" w16cex:dateUtc="2024-07-02T04:00:00Z"/>
  <w16cex:commentExtensible w16cex:durableId="05314C57" w16cex:dateUtc="2024-07-05T15:37:00Z"/>
  <w16cex:commentExtensible w16cex:durableId="4B52BEC9" w16cex:dateUtc="2024-07-10T02:03:00Z"/>
  <w16cex:commentExtensible w16cex:durableId="5A44FEDF" w16cex:dateUtc="2024-10-03T16:04:00Z"/>
  <w16cex:commentExtensible w16cex:durableId="211F0E49" w16cex:dateUtc="2024-07-05T16:24:00Z"/>
  <w16cex:commentExtensible w16cex:durableId="32F1DB55" w16cex:dateUtc="2024-07-05T17:15:00Z"/>
  <w16cex:commentExtensible w16cex:durableId="5478E96D">
    <w16cex:extLst>
      <w16:ext w16:uri="{CE6994B0-6A32-4C9F-8C6B-6E91EDA988CE}">
        <cr:reactions xmlns:cr="http://schemas.microsoft.com/office/comments/2020/reactions">
          <cr:reaction reactionType="1">
            <cr:reactionInfo dateUtc="2024-09-23T21:12:35Z">
              <cr:user userId="S::scottn3@illinois.edu::1a77c0d7-a1e1-4938-8b1b-dfaacce776b7" userProvider="AD" userName="Nguyen, Scott"/>
            </cr:reactionInfo>
          </cr:reaction>
        </cr:reactions>
      </w16:ext>
    </w16cex:extLst>
  </w16cex:commentExtensible>
  <w16cex:commentExtensible w16cex:durableId="29D39457" w16cex:dateUtc="2024-09-24T19:25:00Z"/>
  <w16cex:commentExtensible w16cex:durableId="6C33A966" w16cex:dateUtc="2024-10-03T16:19:00Z"/>
  <w16cex:commentExtensible w16cex:durableId="4D1342D7" w16cex:dateUtc="2024-09-24T19:25:00Z"/>
  <w16cex:commentExtensible w16cex:durableId="1178745D" w16cex:dateUtc="2024-10-03T16:24:00Z"/>
  <w16cex:commentExtensible w16cex:durableId="0CA4A269" w16cex:dateUtc="2024-10-03T16:26:00Z"/>
  <w16cex:commentExtensible w16cex:durableId="764CBCBD" w16cex:dateUtc="2024-09-23T22:25:00Z"/>
  <w16cex:commentExtensible w16cex:durableId="262D2D69" w16cex:dateUtc="2024-09-24T01:52:00Z"/>
  <w16cex:commentExtensible w16cex:durableId="6DBBA359">
    <w16cex:extLst>
      <w16:ext w16:uri="{CE6994B0-6A32-4C9F-8C6B-6E91EDA988CE}">
        <cr:reactions xmlns:cr="http://schemas.microsoft.com/office/comments/2020/reactions">
          <cr:reaction reactionType="1">
            <cr:reactionInfo dateUtc="2024-09-23T22:24:54Z">
              <cr:user userId="S::scottn3@illinois.edu::1a77c0d7-a1e1-4938-8b1b-dfaacce776b7" userProvider="AD" userName="Nguyen, Scott"/>
            </cr:reactionInfo>
          </cr:reaction>
        </cr:reactions>
      </w16:ext>
    </w16cex:extLst>
  </w16cex:commentExtensible>
  <w16cex:commentExtensible w16cex:durableId="007B8464">
    <w16cex:extLst>
      <w16:ext w16:uri="{CE6994B0-6A32-4C9F-8C6B-6E91EDA988CE}">
        <cr:reactions xmlns:cr="http://schemas.microsoft.com/office/comments/2020/reactions">
          <cr:reaction reactionType="1">
            <cr:reactionInfo dateUtc="2024-09-23T23:19:28Z">
              <cr:user userId="S::scottn3@illinois.edu::1a77c0d7-a1e1-4938-8b1b-dfaacce776b7" userProvider="AD" userName="Nguyen, Scott"/>
            </cr:reactionInfo>
          </cr:reaction>
        </cr:reactions>
      </w16:ext>
    </w16cex:extLst>
  </w16cex:commentExtensible>
  <w16cex:commentExtensible w16cex:durableId="4081D384" w16cex:dateUtc="2024-09-24T19:29:00Z"/>
  <w16cex:commentExtensible w16cex:durableId="24A01FDE" w16cex:dateUtc="2024-09-24T19:22:00Z"/>
  <w16cex:commentExtensible w16cex:durableId="5BAF525A" w16cex:dateUtc="2024-09-24T19:35:00Z">
    <w16cex:extLst>
      <w16:ext w16:uri="{CE6994B0-6A32-4C9F-8C6B-6E91EDA988CE}">
        <cr:reactions xmlns:cr="http://schemas.microsoft.com/office/comments/2020/reactions">
          <cr:reaction reactionType="1">
            <cr:reactionInfo dateUtc="2024-09-26T02:28:06Z">
              <cr:user userId="S::scottn3@illinois.edu::1a77c0d7-a1e1-4938-8b1b-dfaacce776b7" userProvider="AD" userName="Nguyen, Scott"/>
            </cr:reactionInfo>
          </cr:reaction>
        </cr:reactions>
      </w16:ext>
    </w16cex:extLst>
  </w16cex:commentExtensible>
  <w16cex:commentExtensible w16cex:durableId="6A8C63E3" w16cex:dateUtc="2024-09-26T02:14:00Z"/>
  <w16cex:commentExtensible w16cex:durableId="45F19092">
    <w16cex:extLst>
      <w16:ext w16:uri="{CE6994B0-6A32-4C9F-8C6B-6E91EDA988CE}">
        <cr:reactions xmlns:cr="http://schemas.microsoft.com/office/comments/2020/reactions">
          <cr:reaction reactionType="1">
            <cr:reactionInfo dateUtc="2024-09-24T01:50:11Z">
              <cr:user userId="S::scottn3@illinois.edu::1a77c0d7-a1e1-4938-8b1b-dfaacce776b7" userProvider="AD" userName="Nguyen, Scott"/>
            </cr:reactionInfo>
          </cr:reaction>
        </cr:reactions>
      </w16:ext>
    </w16cex:extLst>
  </w16cex:commentExtensible>
  <w16cex:commentExtensible w16cex:durableId="333FB7BE" w16cex:dateUtc="2024-10-03T16:39:00Z"/>
  <w16cex:commentExtensible w16cex:durableId="088439D6" w16cex:dateUtc="2024-10-03T16:57:00Z"/>
  <w16cex:commentExtensible w16cex:durableId="5937D8B7" w16cex:dateUtc="2024-10-03T17:06:00Z"/>
  <w16cex:commentExtensible w16cex:durableId="498952F2" w16cex:dateUtc="2024-10-03T17:59:00Z"/>
  <w16cex:commentExtensible w16cex:durableId="174314E6" w16cex:dateUtc="2024-10-03T17:07:00Z"/>
  <w16cex:commentExtensible w16cex:durableId="5980EBC5" w16cex:dateUtc="2024-10-03T20:22:00Z"/>
  <w16cex:commentExtensible w16cex:durableId="78C11051" w16cex:dateUtc="2024-10-03T20:29:00Z"/>
  <w16cex:commentExtensible w16cex:durableId="3B384B3A" w16cex:dateUtc="2024-10-03T20:45:00Z"/>
  <w16cex:commentExtensible w16cex:durableId="5344E807" w16cex:dateUtc="2024-10-03T20:53:00Z"/>
  <w16cex:commentExtensible w16cex:durableId="3A9A6B46" w16cex:dateUtc="2024-10-03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E17C4" w16cid:durableId="4C47F70A"/>
  <w16cid:commentId w16cid:paraId="326DEF3E" w16cid:durableId="386150FD"/>
  <w16cid:commentId w16cid:paraId="6FDBB258" w16cid:durableId="61E3EC32"/>
  <w16cid:commentId w16cid:paraId="7D1D9EAD" w16cid:durableId="5EF99EC4"/>
  <w16cid:commentId w16cid:paraId="37FC1DA5" w16cid:durableId="587E44EB"/>
  <w16cid:commentId w16cid:paraId="32AC937A" w16cid:durableId="4A28CBE5"/>
  <w16cid:commentId w16cid:paraId="08F7E1E2" w16cid:durableId="0E617FD7"/>
  <w16cid:commentId w16cid:paraId="034A248E" w16cid:durableId="1965DA00"/>
  <w16cid:commentId w16cid:paraId="623DE750" w16cid:durableId="6D83192A"/>
  <w16cid:commentId w16cid:paraId="48D1B459" w16cid:durableId="46A2B326"/>
  <w16cid:commentId w16cid:paraId="6073C2C0" w16cid:durableId="5DB20132"/>
  <w16cid:commentId w16cid:paraId="051D68FF" w16cid:durableId="519A623C"/>
  <w16cid:commentId w16cid:paraId="3E08B7B5" w16cid:durableId="7594E54D"/>
  <w16cid:commentId w16cid:paraId="6746A45E" w16cid:durableId="1A2A1310"/>
  <w16cid:commentId w16cid:paraId="6DDD2DBA" w16cid:durableId="681B9825"/>
  <w16cid:commentId w16cid:paraId="7DF41BEB" w16cid:durableId="49C68DB5"/>
  <w16cid:commentId w16cid:paraId="5EA5DE01" w16cid:durableId="0CE32B5B"/>
  <w16cid:commentId w16cid:paraId="2B100B99" w16cid:durableId="70C59EC7"/>
  <w16cid:commentId w16cid:paraId="22C36ACE" w16cid:durableId="2D88CC7B"/>
  <w16cid:commentId w16cid:paraId="3DE51343" w16cid:durableId="4F0ADBA6"/>
  <w16cid:commentId w16cid:paraId="14697F1C" w16cid:durableId="05314C57"/>
  <w16cid:commentId w16cid:paraId="0C467372" w16cid:durableId="4B52BEC9"/>
  <w16cid:commentId w16cid:paraId="329C0AAA" w16cid:durableId="3188DBCB"/>
  <w16cid:commentId w16cid:paraId="051EC207" w16cid:durableId="5A44FEDF"/>
  <w16cid:commentId w16cid:paraId="5816A9DD" w16cid:durableId="51DC715F"/>
  <w16cid:commentId w16cid:paraId="346F83DF" w16cid:durableId="211F0E49"/>
  <w16cid:commentId w16cid:paraId="77715C2E" w16cid:durableId="32F1DB55"/>
  <w16cid:commentId w16cid:paraId="133FF278" w16cid:durableId="5478E96D"/>
  <w16cid:commentId w16cid:paraId="0A5B3983" w16cid:durableId="29D39457"/>
  <w16cid:commentId w16cid:paraId="2F2A0457" w16cid:durableId="6C33A966"/>
  <w16cid:commentId w16cid:paraId="061798C3" w16cid:durableId="38E32F18"/>
  <w16cid:commentId w16cid:paraId="3AA4E6A0" w16cid:durableId="4D1342D7"/>
  <w16cid:commentId w16cid:paraId="354604CC" w16cid:durableId="1178745D"/>
  <w16cid:commentId w16cid:paraId="7E090FBC" w16cid:durableId="0CA4A269"/>
  <w16cid:commentId w16cid:paraId="414B1B36" w16cid:durableId="764CBCBD"/>
  <w16cid:commentId w16cid:paraId="6597C816" w16cid:durableId="262D2D69"/>
  <w16cid:commentId w16cid:paraId="1D32C28C" w16cid:durableId="6DBBA359"/>
  <w16cid:commentId w16cid:paraId="1F845C21" w16cid:durableId="007B8464"/>
  <w16cid:commentId w16cid:paraId="21FDBECF" w16cid:durableId="4081D384"/>
  <w16cid:commentId w16cid:paraId="78EFBC92" w16cid:durableId="24A01FDE"/>
  <w16cid:commentId w16cid:paraId="32E70E19" w16cid:durableId="5BAF525A"/>
  <w16cid:commentId w16cid:paraId="774917ED" w16cid:durableId="6A8C63E3"/>
  <w16cid:commentId w16cid:paraId="74705CB2" w16cid:durableId="45F19092"/>
  <w16cid:commentId w16cid:paraId="695906FE" w16cid:durableId="333FB7BE"/>
  <w16cid:commentId w16cid:paraId="426673B7" w16cid:durableId="088439D6"/>
  <w16cid:commentId w16cid:paraId="46EF9035" w16cid:durableId="5937D8B7"/>
  <w16cid:commentId w16cid:paraId="78DE04F6" w16cid:durableId="498952F2"/>
  <w16cid:commentId w16cid:paraId="6C0E2464" w16cid:durableId="174314E6"/>
  <w16cid:commentId w16cid:paraId="679E6A6D" w16cid:durableId="5980EBC5"/>
  <w16cid:commentId w16cid:paraId="38566E9F" w16cid:durableId="78C11051"/>
  <w16cid:commentId w16cid:paraId="2E8DEB6A" w16cid:durableId="3B384B3A"/>
  <w16cid:commentId w16cid:paraId="4643360B" w16cid:durableId="5344E807"/>
  <w16cid:commentId w16cid:paraId="237E2A1A" w16cid:durableId="3A9A6B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60F"/>
    <w:multiLevelType w:val="hybridMultilevel"/>
    <w:tmpl w:val="09820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39552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14"/>
  </w:num>
  <w:num w:numId="2" w16cid:durableId="1318992649">
    <w:abstractNumId w:val="11"/>
  </w:num>
  <w:num w:numId="3" w16cid:durableId="1897739179">
    <w:abstractNumId w:val="5"/>
    <w:lvlOverride w:ilvl="0">
      <w:lvl w:ilvl="0">
        <w:numFmt w:val="decimal"/>
        <w:lvlText w:val="%1."/>
        <w:lvlJc w:val="left"/>
      </w:lvl>
    </w:lvlOverride>
  </w:num>
  <w:num w:numId="4" w16cid:durableId="217590982">
    <w:abstractNumId w:val="4"/>
    <w:lvlOverride w:ilvl="0">
      <w:lvl w:ilvl="0">
        <w:numFmt w:val="decimal"/>
        <w:lvlText w:val="%1."/>
        <w:lvlJc w:val="left"/>
      </w:lvl>
    </w:lvlOverride>
  </w:num>
  <w:num w:numId="5" w16cid:durableId="506402750">
    <w:abstractNumId w:val="4"/>
    <w:lvlOverride w:ilvl="0">
      <w:lvl w:ilvl="0">
        <w:numFmt w:val="decimal"/>
        <w:lvlText w:val="%1."/>
        <w:lvlJc w:val="left"/>
      </w:lvl>
    </w:lvlOverride>
  </w:num>
  <w:num w:numId="6" w16cid:durableId="465585972">
    <w:abstractNumId w:val="4"/>
    <w:lvlOverride w:ilvl="0">
      <w:lvl w:ilvl="0">
        <w:numFmt w:val="decimal"/>
        <w:lvlText w:val="%1."/>
        <w:lvlJc w:val="left"/>
      </w:lvl>
    </w:lvlOverride>
  </w:num>
  <w:num w:numId="7" w16cid:durableId="223150102">
    <w:abstractNumId w:val="4"/>
    <w:lvlOverride w:ilvl="0">
      <w:lvl w:ilvl="0">
        <w:numFmt w:val="decimal"/>
        <w:lvlText w:val="%1."/>
        <w:lvlJc w:val="left"/>
      </w:lvl>
    </w:lvlOverride>
  </w:num>
  <w:num w:numId="8" w16cid:durableId="1029448745">
    <w:abstractNumId w:val="4"/>
    <w:lvlOverride w:ilvl="0">
      <w:lvl w:ilvl="0">
        <w:numFmt w:val="decimal"/>
        <w:lvlText w:val="%1."/>
        <w:lvlJc w:val="left"/>
      </w:lvl>
    </w:lvlOverride>
  </w:num>
  <w:num w:numId="9" w16cid:durableId="1050963365">
    <w:abstractNumId w:val="4"/>
    <w:lvlOverride w:ilvl="0">
      <w:lvl w:ilvl="0">
        <w:numFmt w:val="decimal"/>
        <w:lvlText w:val="%1."/>
        <w:lvlJc w:val="left"/>
      </w:lvl>
    </w:lvlOverride>
  </w:num>
  <w:num w:numId="10" w16cid:durableId="1276596250">
    <w:abstractNumId w:val="4"/>
    <w:lvlOverride w:ilvl="0">
      <w:lvl w:ilvl="0">
        <w:numFmt w:val="decimal"/>
        <w:lvlText w:val="%1."/>
        <w:lvlJc w:val="left"/>
      </w:lvl>
    </w:lvlOverride>
  </w:num>
  <w:num w:numId="11" w16cid:durableId="1526166771">
    <w:abstractNumId w:val="4"/>
    <w:lvlOverride w:ilvl="0">
      <w:lvl w:ilvl="0">
        <w:numFmt w:val="decimal"/>
        <w:lvlText w:val="%1."/>
        <w:lvlJc w:val="left"/>
      </w:lvl>
    </w:lvlOverride>
  </w:num>
  <w:num w:numId="12" w16cid:durableId="512456770">
    <w:abstractNumId w:val="4"/>
    <w:lvlOverride w:ilvl="0">
      <w:lvl w:ilvl="0">
        <w:numFmt w:val="decimal"/>
        <w:lvlText w:val="%1."/>
        <w:lvlJc w:val="left"/>
      </w:lvl>
    </w:lvlOverride>
  </w:num>
  <w:num w:numId="13" w16cid:durableId="864444325">
    <w:abstractNumId w:val="4"/>
    <w:lvlOverride w:ilvl="0">
      <w:lvl w:ilvl="0">
        <w:numFmt w:val="decimal"/>
        <w:lvlText w:val="%1."/>
        <w:lvlJc w:val="left"/>
      </w:lvl>
    </w:lvlOverride>
  </w:num>
  <w:num w:numId="14" w16cid:durableId="340394451">
    <w:abstractNumId w:val="12"/>
  </w:num>
  <w:num w:numId="15" w16cid:durableId="87192182">
    <w:abstractNumId w:val="1"/>
  </w:num>
  <w:num w:numId="16" w16cid:durableId="1117026281">
    <w:abstractNumId w:val="9"/>
  </w:num>
  <w:num w:numId="17" w16cid:durableId="586962033">
    <w:abstractNumId w:val="8"/>
  </w:num>
  <w:num w:numId="18" w16cid:durableId="1606036672">
    <w:abstractNumId w:val="2"/>
  </w:num>
  <w:num w:numId="19" w16cid:durableId="129443928">
    <w:abstractNumId w:val="7"/>
  </w:num>
  <w:num w:numId="20" w16cid:durableId="929388575">
    <w:abstractNumId w:val="13"/>
  </w:num>
  <w:num w:numId="21" w16cid:durableId="1328627486">
    <w:abstractNumId w:val="6"/>
  </w:num>
  <w:num w:numId="22" w16cid:durableId="1618829565">
    <w:abstractNumId w:val="3"/>
  </w:num>
  <w:num w:numId="23" w16cid:durableId="1368287747">
    <w:abstractNumId w:val="10"/>
  </w:num>
  <w:num w:numId="24" w16cid:durableId="1628273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vey, Joshua Lucas">
    <w15:presenceInfo w15:providerId="AD" w15:userId="S::rovey@illinois.edu::7c3f4cc6-a5c4-4bd9-8132-cf56bf8879c4"/>
  </w15:person>
  <w15:person w15:author="Scott Nguyen">
    <w15:presenceInfo w15:providerId="AD" w15:userId="S::snguyen@varda.com::b9f73a4c-5bff-403e-bdd4-4cdb57647724"/>
  </w15:person>
  <w15:person w15:author="Rovey, Joshua Lucas [2]">
    <w15:presenceInfo w15:providerId="AD" w15:userId="S-1-5-21-2509641344-1052565914-3260824488-2371099"/>
  </w15:person>
  <w15:person w15:author="Nguyen, Scott">
    <w15:presenceInfo w15:providerId="AD" w15:userId="S::scottn3@illinois.edu::1a77c0d7-a1e1-4938-8b1b-dfaacce77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trackRevisions/>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13471"/>
    <w:rsid w:val="00022D0D"/>
    <w:rsid w:val="00036874"/>
    <w:rsid w:val="00041FD1"/>
    <w:rsid w:val="00042564"/>
    <w:rsid w:val="00047D67"/>
    <w:rsid w:val="00054A18"/>
    <w:rsid w:val="000558C6"/>
    <w:rsid w:val="00056F9C"/>
    <w:rsid w:val="0006013F"/>
    <w:rsid w:val="00062ABD"/>
    <w:rsid w:val="00070211"/>
    <w:rsid w:val="0007285C"/>
    <w:rsid w:val="0007517E"/>
    <w:rsid w:val="00076E04"/>
    <w:rsid w:val="00080048"/>
    <w:rsid w:val="00081A23"/>
    <w:rsid w:val="000829B1"/>
    <w:rsid w:val="0008387E"/>
    <w:rsid w:val="00085047"/>
    <w:rsid w:val="00087F0E"/>
    <w:rsid w:val="0009097A"/>
    <w:rsid w:val="0009356C"/>
    <w:rsid w:val="000964EF"/>
    <w:rsid w:val="000A46E6"/>
    <w:rsid w:val="000B4843"/>
    <w:rsid w:val="000B4876"/>
    <w:rsid w:val="000B5E66"/>
    <w:rsid w:val="000B63A0"/>
    <w:rsid w:val="000C28EE"/>
    <w:rsid w:val="000C7876"/>
    <w:rsid w:val="000D6294"/>
    <w:rsid w:val="000D699B"/>
    <w:rsid w:val="000E27EC"/>
    <w:rsid w:val="000E2B43"/>
    <w:rsid w:val="000F02B6"/>
    <w:rsid w:val="00100B05"/>
    <w:rsid w:val="00106491"/>
    <w:rsid w:val="00113EDB"/>
    <w:rsid w:val="001211F3"/>
    <w:rsid w:val="001219A8"/>
    <w:rsid w:val="001315EE"/>
    <w:rsid w:val="00134E45"/>
    <w:rsid w:val="00134F04"/>
    <w:rsid w:val="00140ED4"/>
    <w:rsid w:val="00146268"/>
    <w:rsid w:val="00150C84"/>
    <w:rsid w:val="00152A49"/>
    <w:rsid w:val="00155029"/>
    <w:rsid w:val="00162146"/>
    <w:rsid w:val="00172FA9"/>
    <w:rsid w:val="00173E10"/>
    <w:rsid w:val="0017507E"/>
    <w:rsid w:val="00177887"/>
    <w:rsid w:val="00184270"/>
    <w:rsid w:val="00185A7A"/>
    <w:rsid w:val="0019142F"/>
    <w:rsid w:val="001920BC"/>
    <w:rsid w:val="00192114"/>
    <w:rsid w:val="001A3813"/>
    <w:rsid w:val="001A5F80"/>
    <w:rsid w:val="001A7FE2"/>
    <w:rsid w:val="001B0898"/>
    <w:rsid w:val="001B1BD0"/>
    <w:rsid w:val="001C20F0"/>
    <w:rsid w:val="001C332C"/>
    <w:rsid w:val="001C3EF7"/>
    <w:rsid w:val="001C7727"/>
    <w:rsid w:val="001D1A34"/>
    <w:rsid w:val="001E1F6F"/>
    <w:rsid w:val="001E4EB5"/>
    <w:rsid w:val="001E5602"/>
    <w:rsid w:val="001F42C2"/>
    <w:rsid w:val="001F450D"/>
    <w:rsid w:val="001F7E45"/>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DB4"/>
    <w:rsid w:val="00241B15"/>
    <w:rsid w:val="0024352C"/>
    <w:rsid w:val="0024381F"/>
    <w:rsid w:val="00247BC6"/>
    <w:rsid w:val="00261831"/>
    <w:rsid w:val="00266957"/>
    <w:rsid w:val="002747AC"/>
    <w:rsid w:val="00277DDA"/>
    <w:rsid w:val="002816B6"/>
    <w:rsid w:val="002834CF"/>
    <w:rsid w:val="00284B9E"/>
    <w:rsid w:val="00285695"/>
    <w:rsid w:val="00285FD6"/>
    <w:rsid w:val="002925B4"/>
    <w:rsid w:val="002A36A8"/>
    <w:rsid w:val="002A6A36"/>
    <w:rsid w:val="002B5881"/>
    <w:rsid w:val="002C7955"/>
    <w:rsid w:val="002D0C00"/>
    <w:rsid w:val="002D2BF3"/>
    <w:rsid w:val="002D7D93"/>
    <w:rsid w:val="002E18FD"/>
    <w:rsid w:val="002E23C0"/>
    <w:rsid w:val="002E3D01"/>
    <w:rsid w:val="002E5B7F"/>
    <w:rsid w:val="002E7AF8"/>
    <w:rsid w:val="002F1F37"/>
    <w:rsid w:val="002F674C"/>
    <w:rsid w:val="003078D2"/>
    <w:rsid w:val="00310383"/>
    <w:rsid w:val="00321BE5"/>
    <w:rsid w:val="003321D1"/>
    <w:rsid w:val="00336089"/>
    <w:rsid w:val="00336994"/>
    <w:rsid w:val="003432B5"/>
    <w:rsid w:val="00346B06"/>
    <w:rsid w:val="00351A4F"/>
    <w:rsid w:val="00352EA6"/>
    <w:rsid w:val="00353DEB"/>
    <w:rsid w:val="00354E3D"/>
    <w:rsid w:val="00356FF4"/>
    <w:rsid w:val="00360C26"/>
    <w:rsid w:val="003650DD"/>
    <w:rsid w:val="00366C0D"/>
    <w:rsid w:val="00385DB8"/>
    <w:rsid w:val="00394D69"/>
    <w:rsid w:val="0039665D"/>
    <w:rsid w:val="003A0F8D"/>
    <w:rsid w:val="003A704D"/>
    <w:rsid w:val="003B06D7"/>
    <w:rsid w:val="003B6C40"/>
    <w:rsid w:val="003D0CAC"/>
    <w:rsid w:val="003D6440"/>
    <w:rsid w:val="003E096C"/>
    <w:rsid w:val="003E3A97"/>
    <w:rsid w:val="003E6BDE"/>
    <w:rsid w:val="003E7225"/>
    <w:rsid w:val="003E7824"/>
    <w:rsid w:val="003F0D8A"/>
    <w:rsid w:val="003F4C05"/>
    <w:rsid w:val="003F519B"/>
    <w:rsid w:val="003F593C"/>
    <w:rsid w:val="003F6065"/>
    <w:rsid w:val="00421998"/>
    <w:rsid w:val="0042439A"/>
    <w:rsid w:val="004312C9"/>
    <w:rsid w:val="00432382"/>
    <w:rsid w:val="004375C3"/>
    <w:rsid w:val="004429CD"/>
    <w:rsid w:val="00444117"/>
    <w:rsid w:val="00445132"/>
    <w:rsid w:val="00451AEC"/>
    <w:rsid w:val="0045295E"/>
    <w:rsid w:val="00452A7D"/>
    <w:rsid w:val="004552FF"/>
    <w:rsid w:val="004566FC"/>
    <w:rsid w:val="004626C4"/>
    <w:rsid w:val="00462DD7"/>
    <w:rsid w:val="0046364A"/>
    <w:rsid w:val="00463F99"/>
    <w:rsid w:val="00471851"/>
    <w:rsid w:val="00472E5E"/>
    <w:rsid w:val="0047445B"/>
    <w:rsid w:val="004857C0"/>
    <w:rsid w:val="00485C14"/>
    <w:rsid w:val="004878B1"/>
    <w:rsid w:val="00490C7F"/>
    <w:rsid w:val="00493021"/>
    <w:rsid w:val="00497223"/>
    <w:rsid w:val="004B0F82"/>
    <w:rsid w:val="004B17C7"/>
    <w:rsid w:val="004B3202"/>
    <w:rsid w:val="004B38E4"/>
    <w:rsid w:val="004B3D51"/>
    <w:rsid w:val="004C0E1D"/>
    <w:rsid w:val="004C5BA5"/>
    <w:rsid w:val="004C761C"/>
    <w:rsid w:val="004D0114"/>
    <w:rsid w:val="004D2036"/>
    <w:rsid w:val="004D393E"/>
    <w:rsid w:val="004D6A02"/>
    <w:rsid w:val="004E66A6"/>
    <w:rsid w:val="004F6D5F"/>
    <w:rsid w:val="00500A82"/>
    <w:rsid w:val="00502522"/>
    <w:rsid w:val="00505E57"/>
    <w:rsid w:val="00512261"/>
    <w:rsid w:val="00515F8E"/>
    <w:rsid w:val="0052259B"/>
    <w:rsid w:val="00535D6B"/>
    <w:rsid w:val="005368D8"/>
    <w:rsid w:val="00551A73"/>
    <w:rsid w:val="0055298E"/>
    <w:rsid w:val="00553B12"/>
    <w:rsid w:val="0055770C"/>
    <w:rsid w:val="00560341"/>
    <w:rsid w:val="0056079D"/>
    <w:rsid w:val="00562E0D"/>
    <w:rsid w:val="005717B2"/>
    <w:rsid w:val="00571C92"/>
    <w:rsid w:val="0057390C"/>
    <w:rsid w:val="00574319"/>
    <w:rsid w:val="00574807"/>
    <w:rsid w:val="00575F9C"/>
    <w:rsid w:val="00577BB4"/>
    <w:rsid w:val="00590011"/>
    <w:rsid w:val="0059096C"/>
    <w:rsid w:val="0059241F"/>
    <w:rsid w:val="00596F6A"/>
    <w:rsid w:val="005A0537"/>
    <w:rsid w:val="005A4FC3"/>
    <w:rsid w:val="005B14D6"/>
    <w:rsid w:val="005B734E"/>
    <w:rsid w:val="005C105A"/>
    <w:rsid w:val="005D650E"/>
    <w:rsid w:val="005E5C27"/>
    <w:rsid w:val="005E65E6"/>
    <w:rsid w:val="005F1E72"/>
    <w:rsid w:val="005F1EAA"/>
    <w:rsid w:val="005F4F43"/>
    <w:rsid w:val="0060059F"/>
    <w:rsid w:val="00612A91"/>
    <w:rsid w:val="00624DB3"/>
    <w:rsid w:val="00633C07"/>
    <w:rsid w:val="006401CD"/>
    <w:rsid w:val="00651506"/>
    <w:rsid w:val="00651CE8"/>
    <w:rsid w:val="006566FD"/>
    <w:rsid w:val="00665F2A"/>
    <w:rsid w:val="0067069E"/>
    <w:rsid w:val="00672BEA"/>
    <w:rsid w:val="00672D0D"/>
    <w:rsid w:val="00675A6E"/>
    <w:rsid w:val="006837D7"/>
    <w:rsid w:val="006843AE"/>
    <w:rsid w:val="00690860"/>
    <w:rsid w:val="00690FD8"/>
    <w:rsid w:val="00691994"/>
    <w:rsid w:val="00694181"/>
    <w:rsid w:val="006A479B"/>
    <w:rsid w:val="006A5651"/>
    <w:rsid w:val="006B6D72"/>
    <w:rsid w:val="006C03DC"/>
    <w:rsid w:val="006C7673"/>
    <w:rsid w:val="006E2E89"/>
    <w:rsid w:val="006E469E"/>
    <w:rsid w:val="006E5F74"/>
    <w:rsid w:val="006F6E27"/>
    <w:rsid w:val="006F74F9"/>
    <w:rsid w:val="00702325"/>
    <w:rsid w:val="00705F8B"/>
    <w:rsid w:val="00706CC7"/>
    <w:rsid w:val="00710201"/>
    <w:rsid w:val="00711E1D"/>
    <w:rsid w:val="00722F68"/>
    <w:rsid w:val="00724565"/>
    <w:rsid w:val="00725B31"/>
    <w:rsid w:val="007322E4"/>
    <w:rsid w:val="0073342F"/>
    <w:rsid w:val="00744ADD"/>
    <w:rsid w:val="00750B8B"/>
    <w:rsid w:val="00753272"/>
    <w:rsid w:val="007553EA"/>
    <w:rsid w:val="00757BCA"/>
    <w:rsid w:val="007606EF"/>
    <w:rsid w:val="007617E7"/>
    <w:rsid w:val="007661FF"/>
    <w:rsid w:val="00772696"/>
    <w:rsid w:val="00776FB7"/>
    <w:rsid w:val="007900CD"/>
    <w:rsid w:val="007908E1"/>
    <w:rsid w:val="00791AF9"/>
    <w:rsid w:val="007A02A3"/>
    <w:rsid w:val="007A5B35"/>
    <w:rsid w:val="007A65E4"/>
    <w:rsid w:val="007C0DAD"/>
    <w:rsid w:val="007C640C"/>
    <w:rsid w:val="007E0CE1"/>
    <w:rsid w:val="007E1306"/>
    <w:rsid w:val="007E157D"/>
    <w:rsid w:val="007E2159"/>
    <w:rsid w:val="007E5558"/>
    <w:rsid w:val="007F1352"/>
    <w:rsid w:val="007F1AD9"/>
    <w:rsid w:val="00801478"/>
    <w:rsid w:val="008109AF"/>
    <w:rsid w:val="00811BDE"/>
    <w:rsid w:val="00825590"/>
    <w:rsid w:val="00830BF2"/>
    <w:rsid w:val="00835DC6"/>
    <w:rsid w:val="0083755E"/>
    <w:rsid w:val="00841E76"/>
    <w:rsid w:val="008420ED"/>
    <w:rsid w:val="0084374B"/>
    <w:rsid w:val="00845355"/>
    <w:rsid w:val="00846438"/>
    <w:rsid w:val="00846B57"/>
    <w:rsid w:val="008478C5"/>
    <w:rsid w:val="008529F5"/>
    <w:rsid w:val="008555C5"/>
    <w:rsid w:val="0085789D"/>
    <w:rsid w:val="0086077F"/>
    <w:rsid w:val="008619C0"/>
    <w:rsid w:val="00876281"/>
    <w:rsid w:val="00876503"/>
    <w:rsid w:val="00876C01"/>
    <w:rsid w:val="00880C31"/>
    <w:rsid w:val="00883070"/>
    <w:rsid w:val="008869F7"/>
    <w:rsid w:val="00890715"/>
    <w:rsid w:val="00896612"/>
    <w:rsid w:val="008A2BA3"/>
    <w:rsid w:val="008A3284"/>
    <w:rsid w:val="008B2553"/>
    <w:rsid w:val="008B2856"/>
    <w:rsid w:val="008B70B4"/>
    <w:rsid w:val="008C0AAA"/>
    <w:rsid w:val="008C1C87"/>
    <w:rsid w:val="008C4207"/>
    <w:rsid w:val="008C650C"/>
    <w:rsid w:val="008C6DC5"/>
    <w:rsid w:val="008D7DD9"/>
    <w:rsid w:val="008E02C0"/>
    <w:rsid w:val="008E0BA5"/>
    <w:rsid w:val="008E1470"/>
    <w:rsid w:val="008E26A0"/>
    <w:rsid w:val="008E5B54"/>
    <w:rsid w:val="008E6085"/>
    <w:rsid w:val="008F1A8E"/>
    <w:rsid w:val="008F3BAB"/>
    <w:rsid w:val="008F531E"/>
    <w:rsid w:val="00900441"/>
    <w:rsid w:val="00903038"/>
    <w:rsid w:val="009040A0"/>
    <w:rsid w:val="00913FB3"/>
    <w:rsid w:val="00917F9B"/>
    <w:rsid w:val="00920C8B"/>
    <w:rsid w:val="00945938"/>
    <w:rsid w:val="00946089"/>
    <w:rsid w:val="00946CCB"/>
    <w:rsid w:val="00953E81"/>
    <w:rsid w:val="00960F76"/>
    <w:rsid w:val="00961ABB"/>
    <w:rsid w:val="00961FE7"/>
    <w:rsid w:val="00963E5F"/>
    <w:rsid w:val="00966C24"/>
    <w:rsid w:val="0097259A"/>
    <w:rsid w:val="0097721A"/>
    <w:rsid w:val="00980F67"/>
    <w:rsid w:val="00982F5F"/>
    <w:rsid w:val="00982FD1"/>
    <w:rsid w:val="00985112"/>
    <w:rsid w:val="009A0F91"/>
    <w:rsid w:val="009A3CAC"/>
    <w:rsid w:val="009B4E3E"/>
    <w:rsid w:val="009B59FE"/>
    <w:rsid w:val="009C3992"/>
    <w:rsid w:val="009C58D8"/>
    <w:rsid w:val="009C773C"/>
    <w:rsid w:val="009C7999"/>
    <w:rsid w:val="009D5F59"/>
    <w:rsid w:val="009D6192"/>
    <w:rsid w:val="009E4AAE"/>
    <w:rsid w:val="009E7EB8"/>
    <w:rsid w:val="009F60F7"/>
    <w:rsid w:val="00A00083"/>
    <w:rsid w:val="00A02006"/>
    <w:rsid w:val="00A11A1F"/>
    <w:rsid w:val="00A12449"/>
    <w:rsid w:val="00A129CB"/>
    <w:rsid w:val="00A16A9F"/>
    <w:rsid w:val="00A1703E"/>
    <w:rsid w:val="00A22C35"/>
    <w:rsid w:val="00A2660E"/>
    <w:rsid w:val="00A30D12"/>
    <w:rsid w:val="00A368AA"/>
    <w:rsid w:val="00A37837"/>
    <w:rsid w:val="00A4049D"/>
    <w:rsid w:val="00A43F71"/>
    <w:rsid w:val="00A4418B"/>
    <w:rsid w:val="00A51311"/>
    <w:rsid w:val="00A518D5"/>
    <w:rsid w:val="00A549D0"/>
    <w:rsid w:val="00A575AA"/>
    <w:rsid w:val="00A65067"/>
    <w:rsid w:val="00A73629"/>
    <w:rsid w:val="00A75549"/>
    <w:rsid w:val="00A77211"/>
    <w:rsid w:val="00A77748"/>
    <w:rsid w:val="00A80147"/>
    <w:rsid w:val="00A83F78"/>
    <w:rsid w:val="00A84DD5"/>
    <w:rsid w:val="00A92AF0"/>
    <w:rsid w:val="00A968AE"/>
    <w:rsid w:val="00AA27F3"/>
    <w:rsid w:val="00AA3277"/>
    <w:rsid w:val="00AA51BF"/>
    <w:rsid w:val="00AA595A"/>
    <w:rsid w:val="00AC4571"/>
    <w:rsid w:val="00AD448F"/>
    <w:rsid w:val="00B04954"/>
    <w:rsid w:val="00B06BF9"/>
    <w:rsid w:val="00B06C3B"/>
    <w:rsid w:val="00B14ECC"/>
    <w:rsid w:val="00B240C3"/>
    <w:rsid w:val="00B31927"/>
    <w:rsid w:val="00B344BA"/>
    <w:rsid w:val="00B4092C"/>
    <w:rsid w:val="00B44D69"/>
    <w:rsid w:val="00B531DA"/>
    <w:rsid w:val="00B54D8F"/>
    <w:rsid w:val="00B55ABF"/>
    <w:rsid w:val="00B60E49"/>
    <w:rsid w:val="00B6127A"/>
    <w:rsid w:val="00B62FDE"/>
    <w:rsid w:val="00B7309C"/>
    <w:rsid w:val="00B82DFA"/>
    <w:rsid w:val="00B82F8C"/>
    <w:rsid w:val="00B83CBC"/>
    <w:rsid w:val="00B84409"/>
    <w:rsid w:val="00B8778B"/>
    <w:rsid w:val="00B91090"/>
    <w:rsid w:val="00B91A1B"/>
    <w:rsid w:val="00B91AF6"/>
    <w:rsid w:val="00BA2D55"/>
    <w:rsid w:val="00BA58B5"/>
    <w:rsid w:val="00BA5ED0"/>
    <w:rsid w:val="00BA7215"/>
    <w:rsid w:val="00BA76EF"/>
    <w:rsid w:val="00BB24ED"/>
    <w:rsid w:val="00BB42CE"/>
    <w:rsid w:val="00BB6EF2"/>
    <w:rsid w:val="00BB7075"/>
    <w:rsid w:val="00BC2273"/>
    <w:rsid w:val="00BC5184"/>
    <w:rsid w:val="00BD0EEB"/>
    <w:rsid w:val="00BD5212"/>
    <w:rsid w:val="00BD5B46"/>
    <w:rsid w:val="00BE1A33"/>
    <w:rsid w:val="00BF19A7"/>
    <w:rsid w:val="00BF7DD0"/>
    <w:rsid w:val="00C029C7"/>
    <w:rsid w:val="00C06C9A"/>
    <w:rsid w:val="00C15FEC"/>
    <w:rsid w:val="00C17C32"/>
    <w:rsid w:val="00C243CA"/>
    <w:rsid w:val="00C35890"/>
    <w:rsid w:val="00C44D3A"/>
    <w:rsid w:val="00C47E98"/>
    <w:rsid w:val="00C50BA7"/>
    <w:rsid w:val="00C5444E"/>
    <w:rsid w:val="00C54763"/>
    <w:rsid w:val="00C5535B"/>
    <w:rsid w:val="00C57B20"/>
    <w:rsid w:val="00C77FB6"/>
    <w:rsid w:val="00C82D4A"/>
    <w:rsid w:val="00C86231"/>
    <w:rsid w:val="00C938D0"/>
    <w:rsid w:val="00C9564A"/>
    <w:rsid w:val="00C97CA7"/>
    <w:rsid w:val="00CA0A42"/>
    <w:rsid w:val="00CA3372"/>
    <w:rsid w:val="00CA7616"/>
    <w:rsid w:val="00CB45D8"/>
    <w:rsid w:val="00CB6BA1"/>
    <w:rsid w:val="00CC7746"/>
    <w:rsid w:val="00CD340C"/>
    <w:rsid w:val="00CD42E7"/>
    <w:rsid w:val="00CD695A"/>
    <w:rsid w:val="00CE4C90"/>
    <w:rsid w:val="00CF16D7"/>
    <w:rsid w:val="00CF2D64"/>
    <w:rsid w:val="00CF4132"/>
    <w:rsid w:val="00D03950"/>
    <w:rsid w:val="00D04430"/>
    <w:rsid w:val="00D059D7"/>
    <w:rsid w:val="00D06DCA"/>
    <w:rsid w:val="00D2027A"/>
    <w:rsid w:val="00D21A37"/>
    <w:rsid w:val="00D224B3"/>
    <w:rsid w:val="00D30236"/>
    <w:rsid w:val="00D30856"/>
    <w:rsid w:val="00D44F21"/>
    <w:rsid w:val="00D4680A"/>
    <w:rsid w:val="00D53B2C"/>
    <w:rsid w:val="00D54C0F"/>
    <w:rsid w:val="00D728E4"/>
    <w:rsid w:val="00D8359D"/>
    <w:rsid w:val="00D83657"/>
    <w:rsid w:val="00D87455"/>
    <w:rsid w:val="00D92510"/>
    <w:rsid w:val="00D93362"/>
    <w:rsid w:val="00D975E7"/>
    <w:rsid w:val="00DA1255"/>
    <w:rsid w:val="00DA320D"/>
    <w:rsid w:val="00DA4082"/>
    <w:rsid w:val="00DA53B5"/>
    <w:rsid w:val="00DB5A79"/>
    <w:rsid w:val="00DC086F"/>
    <w:rsid w:val="00DC2C08"/>
    <w:rsid w:val="00DD406A"/>
    <w:rsid w:val="00DD7493"/>
    <w:rsid w:val="00DE338D"/>
    <w:rsid w:val="00DE69A7"/>
    <w:rsid w:val="00DF1911"/>
    <w:rsid w:val="00DF7582"/>
    <w:rsid w:val="00E02626"/>
    <w:rsid w:val="00E04F64"/>
    <w:rsid w:val="00E07E41"/>
    <w:rsid w:val="00E138AD"/>
    <w:rsid w:val="00E13AF5"/>
    <w:rsid w:val="00E202D0"/>
    <w:rsid w:val="00E20A72"/>
    <w:rsid w:val="00E23678"/>
    <w:rsid w:val="00E30FA3"/>
    <w:rsid w:val="00E439AD"/>
    <w:rsid w:val="00E45147"/>
    <w:rsid w:val="00E456AE"/>
    <w:rsid w:val="00E4687B"/>
    <w:rsid w:val="00E47D82"/>
    <w:rsid w:val="00E54897"/>
    <w:rsid w:val="00E55E36"/>
    <w:rsid w:val="00E56939"/>
    <w:rsid w:val="00E6726F"/>
    <w:rsid w:val="00E71682"/>
    <w:rsid w:val="00E74FC6"/>
    <w:rsid w:val="00E809E6"/>
    <w:rsid w:val="00E84C05"/>
    <w:rsid w:val="00E861C9"/>
    <w:rsid w:val="00E871B8"/>
    <w:rsid w:val="00E8789D"/>
    <w:rsid w:val="00EA4EE8"/>
    <w:rsid w:val="00EA525B"/>
    <w:rsid w:val="00EA5F86"/>
    <w:rsid w:val="00EA60E7"/>
    <w:rsid w:val="00EA6D74"/>
    <w:rsid w:val="00EB2C22"/>
    <w:rsid w:val="00EB3EA5"/>
    <w:rsid w:val="00EB4066"/>
    <w:rsid w:val="00EB48DA"/>
    <w:rsid w:val="00EC11A0"/>
    <w:rsid w:val="00EE4775"/>
    <w:rsid w:val="00EE6C1B"/>
    <w:rsid w:val="00EF07DA"/>
    <w:rsid w:val="00EF3C8E"/>
    <w:rsid w:val="00EF4D55"/>
    <w:rsid w:val="00EF6304"/>
    <w:rsid w:val="00F00488"/>
    <w:rsid w:val="00F01FDA"/>
    <w:rsid w:val="00F05234"/>
    <w:rsid w:val="00F05436"/>
    <w:rsid w:val="00F124A6"/>
    <w:rsid w:val="00F154B0"/>
    <w:rsid w:val="00F2311B"/>
    <w:rsid w:val="00F25855"/>
    <w:rsid w:val="00F27A31"/>
    <w:rsid w:val="00F3016A"/>
    <w:rsid w:val="00F30900"/>
    <w:rsid w:val="00F32279"/>
    <w:rsid w:val="00F358E7"/>
    <w:rsid w:val="00F41F47"/>
    <w:rsid w:val="00F43908"/>
    <w:rsid w:val="00F50E8D"/>
    <w:rsid w:val="00F51B33"/>
    <w:rsid w:val="00F5377F"/>
    <w:rsid w:val="00F5650A"/>
    <w:rsid w:val="00F5724E"/>
    <w:rsid w:val="00F601DF"/>
    <w:rsid w:val="00F66A0F"/>
    <w:rsid w:val="00F70DD7"/>
    <w:rsid w:val="00F73DAD"/>
    <w:rsid w:val="00F75EB5"/>
    <w:rsid w:val="00F76566"/>
    <w:rsid w:val="00F77CCC"/>
    <w:rsid w:val="00F858BE"/>
    <w:rsid w:val="00F92049"/>
    <w:rsid w:val="00F9689E"/>
    <w:rsid w:val="00F9769A"/>
    <w:rsid w:val="00F9795F"/>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semiHidden/>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33</Pages>
  <Words>12332</Words>
  <Characters>70299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Rovey, Joshua Lucas</cp:lastModifiedBy>
  <cp:revision>18</cp:revision>
  <cp:lastPrinted>2024-07-05T17:18:00Z</cp:lastPrinted>
  <dcterms:created xsi:type="dcterms:W3CDTF">2024-09-26T06:59:00Z</dcterms:created>
  <dcterms:modified xsi:type="dcterms:W3CDTF">2024-10-03T21:27:00Z</dcterms:modified>
</cp:coreProperties>
</file>